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Title"/>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rFonts w:ascii="Times New Roman" w:cs="Times New Roman" w:eastAsia="Times New Roman" w:hAnsi="Times New Roman"/>
          <w:sz w:val="34"/>
          <w:szCs w:val="34"/>
        </w:rPr>
      </w:pPr>
      <w:bookmarkStart w:colFirst="0" w:colLast="0" w:name="_heading=h.nvlllpsks8kv" w:id="0"/>
      <w:bookmarkEnd w:id="0"/>
      <w:r w:rsidDel="00000000" w:rsidR="00000000" w:rsidRPr="00000000">
        <w:rPr>
          <w:rFonts w:ascii="Times New Roman" w:cs="Times New Roman" w:eastAsia="Times New Roman" w:hAnsi="Times New Roman"/>
          <w:sz w:val="34"/>
          <w:szCs w:val="34"/>
          <w:rtl w:val="0"/>
        </w:rPr>
        <w:t xml:space="preserve">S-412 Data Classification and Encoding Guide (DCEG)</w:t>
      </w:r>
    </w:p>
    <w:p w:rsidR="00000000" w:rsidDel="00000000" w:rsidP="00000000" w:rsidRDefault="00000000" w:rsidRPr="00000000" w14:paraId="00000003">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rFonts w:ascii="Times New Roman" w:cs="Times New Roman" w:eastAsia="Times New Roman" w:hAnsi="Times New Roman"/>
          <w:sz w:val="28"/>
          <w:szCs w:val="28"/>
        </w:rPr>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00" w:right="1400" w:header="709" w:footer="283"/>
          <w:pgNumType w:start="1"/>
        </w:sectPr>
      </w:pPr>
      <w:bookmarkStart w:colFirst="0" w:colLast="0" w:name="_heading=h.r0x114y81d69" w:id="1"/>
      <w:bookmarkEnd w:id="1"/>
      <w:r w:rsidDel="00000000" w:rsidR="00000000" w:rsidRPr="00000000">
        <w:rPr>
          <w:rFonts w:ascii="Times New Roman" w:cs="Times New Roman" w:eastAsia="Times New Roman" w:hAnsi="Times New Roman"/>
          <w:sz w:val="28"/>
          <w:szCs w:val="28"/>
          <w:rtl w:val="0"/>
        </w:rPr>
        <w:t xml:space="preserve">Section A - DCEG – Feature Types and Information Types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 contains a complete list of all allowable features and their attributes within an S-412 compliant data set. This list has been defined within the IHO Registry WMO Weather Domain and is visualised in the S-412 Application Schema (UML diagram) in Figure A.1.. Listings for each allowable attribute (and subsequent dataType) and any associations between feature or information types are provided for each feature. Additionally, specific restrictions and/or use cases for each feature are outlined in each feature’s remarks section.</w:t>
      </w:r>
    </w:p>
    <w:p w:rsidR="00000000" w:rsidDel="00000000" w:rsidP="00000000" w:rsidRDefault="00000000" w:rsidRPr="00000000" w14:paraId="00000005">
      <w:pPr>
        <w:spacing w:after="0" w:line="276" w:lineRule="auto"/>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000000"/>
          <w:rtl w:val="0"/>
        </w:rPr>
        <w:t xml:space="preserve">As described in Section 4 of th</w:t>
      </w:r>
      <w:r w:rsidDel="00000000" w:rsidR="00000000" w:rsidRPr="00000000">
        <w:rPr>
          <w:rFonts w:ascii="Times New Roman" w:cs="Times New Roman" w:eastAsia="Times New Roman" w:hAnsi="Times New Roman"/>
          <w:rtl w:val="0"/>
        </w:rPr>
        <w:t xml:space="preserve">e S-412</w:t>
      </w:r>
      <w:r w:rsidDel="00000000" w:rsidR="00000000" w:rsidRPr="00000000">
        <w:rPr>
          <w:rFonts w:ascii="Times New Roman" w:cs="Times New Roman" w:eastAsia="Times New Roman" w:hAnsi="Times New Roman"/>
          <w:color w:val="000000"/>
          <w:rtl w:val="0"/>
        </w:rPr>
        <w:t xml:space="preserve"> product specification, real world meteorological and oceanographic elements are </w:t>
      </w:r>
      <w:r w:rsidDel="00000000" w:rsidR="00000000" w:rsidRPr="00000000">
        <w:rPr>
          <w:rFonts w:ascii="Times New Roman" w:cs="Times New Roman" w:eastAsia="Times New Roman" w:hAnsi="Times New Roman"/>
          <w:rtl w:val="0"/>
        </w:rPr>
        <w:t xml:space="preserve">realised</w:t>
      </w:r>
      <w:r w:rsidDel="00000000" w:rsidR="00000000" w:rsidRPr="00000000">
        <w:rPr>
          <w:rFonts w:ascii="Times New Roman" w:cs="Times New Roman" w:eastAsia="Times New Roman" w:hAnsi="Times New Roman"/>
          <w:color w:val="000000"/>
          <w:rtl w:val="0"/>
        </w:rPr>
        <w:t xml:space="preserve"> through both InformationType and FeatureType classes (features), complex and primitive data types (complex and simple attributes), code lists, and associations. Additional feature constraints, </w:t>
      </w:r>
      <w:r w:rsidDel="00000000" w:rsidR="00000000" w:rsidRPr="00000000">
        <w:rPr>
          <w:rFonts w:ascii="Times New Roman" w:cs="Times New Roman" w:eastAsia="Times New Roman" w:hAnsi="Times New Roman"/>
          <w:rtl w:val="0"/>
        </w:rPr>
        <w:t xml:space="preserve">behaviours</w:t>
      </w:r>
      <w:r w:rsidDel="00000000" w:rsidR="00000000" w:rsidRPr="00000000">
        <w:rPr>
          <w:rFonts w:ascii="Times New Roman" w:cs="Times New Roman" w:eastAsia="Times New Roman" w:hAnsi="Times New Roman"/>
          <w:color w:val="000000"/>
          <w:rtl w:val="0"/>
        </w:rPr>
        <w:t xml:space="preserve">, relationships or use cases are provided in each feature’s remarks section.</w:t>
      </w:r>
      <w:r w:rsidDel="00000000" w:rsidR="00000000" w:rsidRPr="00000000">
        <w:rPr>
          <w:rtl w:val="0"/>
        </w:rPr>
      </w:r>
    </w:p>
    <w:p w:rsidR="00000000" w:rsidDel="00000000" w:rsidP="00000000" w:rsidRDefault="00000000" w:rsidRPr="00000000" w14:paraId="00000006">
      <w:pPr>
        <w:spacing w:after="0" w:line="276" w:lineRule="auto"/>
        <w:rPr>
          <w:rFonts w:ascii="Times New Roman" w:cs="Times New Roman" w:eastAsia="Times New Roman" w:hAnsi="Times New Roman"/>
          <w:color w:val="808080"/>
          <w:sz w:val="22"/>
          <w:szCs w:val="22"/>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color w:val="808080"/>
          <w:sz w:val="22"/>
          <w:szCs w:val="22"/>
        </w:rPr>
      </w:pPr>
      <w:r w:rsidDel="00000000" w:rsidR="00000000" w:rsidRPr="00000000">
        <w:rPr>
          <w:rFonts w:ascii="Times New Roman" w:cs="Times New Roman" w:eastAsia="Times New Roman" w:hAnsi="Times New Roman"/>
          <w:color w:val="000000"/>
          <w:rtl w:val="0"/>
        </w:rPr>
        <w:t xml:space="preserve">In addition to S-100 Edition 5.</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.0, the below tables should be referenced to identify the labels used in this Annex. The abbreviations listed below represent S-100 dataTypes that are used in S-412.</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bl>
      <w:tblPr>
        <w:tblStyle w:val="Table1"/>
        <w:tblW w:w="327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05"/>
        <w:gridCol w:w="1500"/>
        <w:tblGridChange w:id="0">
          <w:tblGrid>
            <w:gridCol w:w="1665"/>
            <w:gridCol w:w="105"/>
            <w:gridCol w:w="1500"/>
          </w:tblGrid>
        </w:tblGridChange>
      </w:tblGrid>
      <w:tr>
        <w:trPr>
          <w:cantSplit w:val="0"/>
          <w:trHeight w:val="543.955078125" w:hRule="atLeast"/>
          <w:tblHeader w:val="0"/>
        </w:trPr>
        <w:tc>
          <w:tcPr>
            <w:tcBorders>
              <w:top w:color="000000" w:space="0" w:sz="4" w:val="single"/>
              <w:left w:color="000000" w:space="0" w:sz="4" w:val="single"/>
              <w:bottom w:color="000000" w:space="0" w:sz="4" w:val="single"/>
              <w:right w:color="000000" w:space="0" w:sz="4" w:val="single"/>
            </w:tcBorders>
            <w:shd w:fill="c5d9f1" w:val="clear"/>
            <w:vAlign w:val="bottom"/>
          </w:tcPr>
          <w:p w:rsidR="00000000" w:rsidDel="00000000" w:rsidP="00000000" w:rsidRDefault="00000000" w:rsidRPr="00000000" w14:paraId="00000009">
            <w:pPr>
              <w:spacing w:after="0" w:line="240" w:lineRule="auto"/>
              <w:jc w:val="left"/>
              <w:rPr>
                <w:sz w:val="12"/>
                <w:szCs w:val="12"/>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22"/>
                <w:szCs w:val="22"/>
              </w:rPr>
            </w:pPr>
            <w:r w:rsidDel="00000000" w:rsidR="00000000" w:rsidRPr="00000000">
              <w:rPr>
                <w:color w:val="000000"/>
                <w:sz w:val="22"/>
                <w:szCs w:val="22"/>
                <w:rtl w:val="0"/>
              </w:rPr>
              <w:t xml:space="preserve">Data Types</w:t>
            </w:r>
          </w:p>
          <w:p w:rsidR="00000000" w:rsidDel="00000000" w:rsidP="00000000" w:rsidRDefault="00000000" w:rsidRPr="00000000" w14:paraId="0000000B">
            <w:pPr>
              <w:spacing w:after="0" w:line="240" w:lineRule="auto"/>
              <w:jc w:val="left"/>
              <w:rPr>
                <w:sz w:val="12"/>
                <w:szCs w:val="1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5d9f1" w:val="clear"/>
            <w:vAlign w:val="bottom"/>
          </w:tcPr>
          <w:p w:rsidR="00000000" w:rsidDel="00000000" w:rsidP="00000000" w:rsidRDefault="00000000" w:rsidRPr="00000000" w14:paraId="0000000C">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0D">
            <w:pPr>
              <w:spacing w:after="0" w:line="240" w:lineRule="auto"/>
              <w:jc w:val="center"/>
              <w:rPr>
                <w:color w:val="000000"/>
                <w:sz w:val="22"/>
                <w:szCs w:val="22"/>
              </w:rPr>
            </w:pPr>
            <w:r w:rsidDel="00000000" w:rsidR="00000000" w:rsidRPr="00000000">
              <w:rPr>
                <w:color w:val="000000"/>
                <w:sz w:val="22"/>
                <w:szCs w:val="22"/>
                <w:rtl w:val="0"/>
              </w:rPr>
              <w:t xml:space="preserve">Abbreviation</w:t>
            </w:r>
          </w:p>
          <w:p w:rsidR="00000000" w:rsidDel="00000000" w:rsidP="00000000" w:rsidRDefault="00000000" w:rsidRPr="00000000" w14:paraId="0000000E">
            <w:pPr>
              <w:spacing w:after="0" w:line="240" w:lineRule="auto"/>
              <w:jc w:val="center"/>
              <w:rPr>
                <w:sz w:val="12"/>
                <w:szCs w:val="12"/>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right w:color="000000" w:space="0" w:sz="0" w:val="nil"/>
            </w:tcBorders>
            <w:shd w:fill="ebf1de" w:val="clear"/>
            <w:vAlign w:val="bottom"/>
          </w:tcPr>
          <w:p w:rsidR="00000000" w:rsidDel="00000000" w:rsidP="00000000" w:rsidRDefault="00000000" w:rsidRPr="00000000" w14:paraId="00000010">
            <w:pPr>
              <w:spacing w:after="0" w:line="240" w:lineRule="auto"/>
              <w:jc w:val="left"/>
              <w:rPr>
                <w:color w:val="000000"/>
                <w:sz w:val="22"/>
                <w:szCs w:val="22"/>
              </w:rPr>
            </w:pPr>
            <w:r w:rsidDel="00000000" w:rsidR="00000000" w:rsidRPr="00000000">
              <w:rPr>
                <w:color w:val="000000"/>
                <w:sz w:val="22"/>
                <w:szCs w:val="22"/>
                <w:rtl w:val="0"/>
              </w:rPr>
              <w:t xml:space="preserve">Real</w:t>
            </w:r>
          </w:p>
        </w:tc>
        <w:tc>
          <w:tcPr>
            <w:tcBorders>
              <w:top w:color="000000" w:space="0" w:sz="0" w:val="nil"/>
              <w:left w:color="000000" w:space="0" w:sz="0" w:val="nil"/>
              <w:right w:color="000000" w:space="0" w:sz="4" w:val="single"/>
            </w:tcBorders>
            <w:shd w:fill="ebf1de" w:val="clear"/>
            <w:vAlign w:val="bottom"/>
          </w:tcPr>
          <w:p w:rsidR="00000000" w:rsidDel="00000000" w:rsidP="00000000" w:rsidRDefault="00000000" w:rsidRPr="00000000" w14:paraId="00000012">
            <w:pPr>
              <w:spacing w:after="0" w:line="240" w:lineRule="auto"/>
              <w:jc w:val="center"/>
              <w:rPr>
                <w:color w:val="000000"/>
                <w:sz w:val="22"/>
                <w:szCs w:val="22"/>
              </w:rPr>
            </w:pPr>
            <w:r w:rsidDel="00000000" w:rsidR="00000000" w:rsidRPr="00000000">
              <w:rPr>
                <w:color w:val="000000"/>
                <w:sz w:val="22"/>
                <w:szCs w:val="22"/>
                <w:rtl w:val="0"/>
              </w:rPr>
              <w:t xml:space="preserve">(S*) RE</w:t>
            </w:r>
          </w:p>
        </w:tc>
      </w:tr>
      <w:tr>
        <w:trPr>
          <w:cantSplit w:val="0"/>
          <w:trHeight w:val="405"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3">
            <w:pPr>
              <w:spacing w:after="0" w:line="240" w:lineRule="auto"/>
              <w:jc w:val="left"/>
              <w:rPr>
                <w:color w:val="000000"/>
                <w:sz w:val="22"/>
                <w:szCs w:val="22"/>
              </w:rPr>
            </w:pPr>
            <w:r w:rsidDel="00000000" w:rsidR="00000000" w:rsidRPr="00000000">
              <w:rPr>
                <w:color w:val="000000"/>
                <w:sz w:val="22"/>
                <w:szCs w:val="22"/>
                <w:rtl w:val="0"/>
              </w:rPr>
              <w:t xml:space="preserve">Date Time</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5">
            <w:pPr>
              <w:spacing w:after="0" w:line="240" w:lineRule="auto"/>
              <w:jc w:val="center"/>
              <w:rPr>
                <w:color w:val="000000"/>
                <w:sz w:val="22"/>
                <w:szCs w:val="22"/>
              </w:rPr>
            </w:pPr>
            <w:r w:rsidDel="00000000" w:rsidR="00000000" w:rsidRPr="00000000">
              <w:rPr>
                <w:color w:val="000000"/>
                <w:sz w:val="22"/>
                <w:szCs w:val="22"/>
                <w:rtl w:val="0"/>
              </w:rPr>
              <w:t xml:space="preserve">(S) DT</w:t>
            </w:r>
          </w:p>
        </w:tc>
      </w:tr>
      <w:tr>
        <w:trPr>
          <w:cantSplit w:val="0"/>
          <w:trHeight w:val="360"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6">
            <w:pPr>
              <w:spacing w:after="0" w:line="240" w:lineRule="auto"/>
              <w:jc w:val="left"/>
              <w:rPr>
                <w:color w:val="000000"/>
                <w:sz w:val="22"/>
                <w:szCs w:val="22"/>
              </w:rPr>
            </w:pPr>
            <w:r w:rsidDel="00000000" w:rsidR="00000000" w:rsidRPr="00000000">
              <w:rPr>
                <w:color w:val="000000"/>
                <w:sz w:val="22"/>
                <w:szCs w:val="22"/>
                <w:rtl w:val="0"/>
              </w:rPr>
              <w:t xml:space="preserve">Integer</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8">
            <w:pPr>
              <w:spacing w:after="0" w:line="240" w:lineRule="auto"/>
              <w:jc w:val="center"/>
              <w:rPr>
                <w:color w:val="000000"/>
                <w:sz w:val="22"/>
                <w:szCs w:val="22"/>
              </w:rPr>
            </w:pPr>
            <w:r w:rsidDel="00000000" w:rsidR="00000000" w:rsidRPr="00000000">
              <w:rPr>
                <w:color w:val="000000"/>
                <w:sz w:val="22"/>
                <w:szCs w:val="22"/>
                <w:rtl w:val="0"/>
              </w:rPr>
              <w:t xml:space="preserve">(S) IN</w:t>
            </w:r>
          </w:p>
        </w:tc>
      </w:tr>
      <w:tr>
        <w:trPr>
          <w:cantSplit w:val="0"/>
          <w:trHeight w:val="330"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9">
            <w:pPr>
              <w:spacing w:after="0" w:line="240" w:lineRule="auto"/>
              <w:jc w:val="left"/>
              <w:rPr>
                <w:color w:val="000000"/>
                <w:sz w:val="22"/>
                <w:szCs w:val="22"/>
              </w:rPr>
            </w:pPr>
            <w:r w:rsidDel="00000000" w:rsidR="00000000" w:rsidRPr="00000000">
              <w:rPr>
                <w:color w:val="000000"/>
                <w:sz w:val="22"/>
                <w:szCs w:val="22"/>
                <w:rtl w:val="0"/>
              </w:rPr>
              <w:t xml:space="preserve">Enumerated</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B">
            <w:pPr>
              <w:spacing w:after="0" w:line="240" w:lineRule="auto"/>
              <w:jc w:val="center"/>
              <w:rPr>
                <w:color w:val="000000"/>
                <w:sz w:val="22"/>
                <w:szCs w:val="22"/>
              </w:rPr>
            </w:pPr>
            <w:r w:rsidDel="00000000" w:rsidR="00000000" w:rsidRPr="00000000">
              <w:rPr>
                <w:color w:val="000000"/>
                <w:sz w:val="22"/>
                <w:szCs w:val="22"/>
                <w:rtl w:val="0"/>
              </w:rPr>
              <w:t xml:space="preserve">(S) EN</w:t>
            </w:r>
          </w:p>
        </w:tc>
      </w:tr>
      <w:tr>
        <w:trPr>
          <w:cantSplit w:val="0"/>
          <w:trHeight w:val="345"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C">
            <w:pPr>
              <w:spacing w:after="0" w:line="240" w:lineRule="auto"/>
              <w:jc w:val="left"/>
              <w:rPr>
                <w:color w:val="000000"/>
                <w:sz w:val="22"/>
                <w:szCs w:val="22"/>
              </w:rPr>
            </w:pPr>
            <w:r w:rsidDel="00000000" w:rsidR="00000000" w:rsidRPr="00000000">
              <w:rPr>
                <w:color w:val="000000"/>
                <w:sz w:val="22"/>
                <w:szCs w:val="22"/>
                <w:rtl w:val="0"/>
              </w:rPr>
              <w:t xml:space="preserve">Text</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E">
            <w:pPr>
              <w:spacing w:after="0" w:line="240" w:lineRule="auto"/>
              <w:jc w:val="center"/>
              <w:rPr>
                <w:color w:val="000000"/>
                <w:sz w:val="22"/>
                <w:szCs w:val="22"/>
              </w:rPr>
            </w:pPr>
            <w:r w:rsidDel="00000000" w:rsidR="00000000" w:rsidRPr="00000000">
              <w:rPr>
                <w:color w:val="000000"/>
                <w:sz w:val="22"/>
                <w:szCs w:val="22"/>
                <w:rtl w:val="0"/>
              </w:rPr>
              <w:t xml:space="preserve">(S) TE</w:t>
            </w:r>
          </w:p>
        </w:tc>
      </w:tr>
      <w:tr>
        <w:trPr>
          <w:cantSplit w:val="0"/>
          <w:trHeight w:val="360"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F">
            <w:pPr>
              <w:spacing w:after="0" w:line="240" w:lineRule="auto"/>
              <w:jc w:val="left"/>
              <w:rPr>
                <w:color w:val="000000"/>
                <w:sz w:val="22"/>
                <w:szCs w:val="22"/>
              </w:rPr>
            </w:pPr>
            <w:r w:rsidDel="00000000" w:rsidR="00000000" w:rsidRPr="00000000">
              <w:rPr>
                <w:color w:val="000000"/>
                <w:sz w:val="22"/>
                <w:szCs w:val="22"/>
                <w:rtl w:val="0"/>
              </w:rPr>
              <w:t xml:space="preserve">Boolean</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21">
            <w:pPr>
              <w:spacing w:after="0" w:line="240" w:lineRule="auto"/>
              <w:jc w:val="center"/>
              <w:rPr>
                <w:color w:val="000000"/>
                <w:sz w:val="22"/>
                <w:szCs w:val="22"/>
              </w:rPr>
            </w:pPr>
            <w:r w:rsidDel="00000000" w:rsidR="00000000" w:rsidRPr="00000000">
              <w:rPr>
                <w:color w:val="000000"/>
                <w:sz w:val="22"/>
                <w:szCs w:val="22"/>
                <w:rtl w:val="0"/>
              </w:rPr>
              <w:t xml:space="preserve">(S) BO</w:t>
            </w:r>
          </w:p>
        </w:tc>
      </w:tr>
      <w:tr>
        <w:trPr>
          <w:cantSplit w:val="0"/>
          <w:trHeight w:val="345"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22">
            <w:pPr>
              <w:jc w:val="left"/>
              <w:rPr>
                <w:sz w:val="22"/>
                <w:szCs w:val="22"/>
              </w:rPr>
            </w:pPr>
            <w:r w:rsidDel="00000000" w:rsidR="00000000" w:rsidRPr="00000000">
              <w:rPr>
                <w:sz w:val="22"/>
                <w:szCs w:val="22"/>
                <w:rtl w:val="0"/>
              </w:rPr>
              <w:t xml:space="preserve">Complex</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24">
            <w:pPr>
              <w:jc w:val="center"/>
              <w:rPr>
                <w:color w:val="000000"/>
                <w:sz w:val="22"/>
                <w:szCs w:val="22"/>
              </w:rPr>
            </w:pPr>
            <w:r w:rsidDel="00000000" w:rsidR="00000000" w:rsidRPr="00000000">
              <w:rPr>
                <w:sz w:val="22"/>
                <w:szCs w:val="22"/>
                <w:rtl w:val="0"/>
              </w:rPr>
              <w:t xml:space="preserve"> C*</w:t>
            </w:r>
            <w:r w:rsidDel="00000000" w:rsidR="00000000" w:rsidRPr="00000000">
              <w:rPr>
                <w:rtl w:val="0"/>
              </w:rPr>
            </w:r>
          </w:p>
        </w:tc>
      </w:tr>
      <w:tr>
        <w:trPr>
          <w:cantSplit w:val="0"/>
          <w:trHeight w:val="615" w:hRule="atLeast"/>
          <w:tblHeader w:val="0"/>
        </w:trPr>
        <w:tc>
          <w:tcPr>
            <w:gridSpan w:val="2"/>
            <w:tcBorders>
              <w:left w:color="000000" w:space="0" w:sz="4" w:val="single"/>
              <w:bottom w:color="000000" w:space="0" w:sz="4" w:val="single"/>
              <w:right w:color="000000" w:space="0" w:sz="0" w:val="nil"/>
            </w:tcBorders>
            <w:shd w:fill="ebf1de" w:val="clear"/>
            <w:vAlign w:val="bottom"/>
          </w:tcPr>
          <w:p w:rsidR="00000000" w:rsidDel="00000000" w:rsidP="00000000" w:rsidRDefault="00000000" w:rsidRPr="00000000" w14:paraId="00000025">
            <w:pPr>
              <w:spacing w:after="0" w:line="240" w:lineRule="auto"/>
              <w:jc w:val="left"/>
              <w:rPr>
                <w:color w:val="000000"/>
                <w:sz w:val="22"/>
                <w:szCs w:val="22"/>
              </w:rPr>
            </w:pPr>
            <w:r w:rsidDel="00000000" w:rsidR="00000000" w:rsidRPr="00000000">
              <w:rPr>
                <w:color w:val="000000"/>
                <w:sz w:val="22"/>
                <w:szCs w:val="22"/>
                <w:rtl w:val="0"/>
              </w:rPr>
              <w:t xml:space="preserve">Uniform Resource Name</w:t>
            </w:r>
          </w:p>
        </w:tc>
        <w:tc>
          <w:tcPr>
            <w:tcBorders>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027">
            <w:pPr>
              <w:spacing w:after="0" w:line="240" w:lineRule="auto"/>
              <w:jc w:val="center"/>
              <w:rPr>
                <w:color w:val="000000"/>
                <w:sz w:val="22"/>
                <w:szCs w:val="22"/>
              </w:rPr>
            </w:pPr>
            <w:r w:rsidDel="00000000" w:rsidR="00000000" w:rsidRPr="00000000">
              <w:rPr>
                <w:color w:val="000000"/>
                <w:sz w:val="22"/>
                <w:szCs w:val="22"/>
                <w:rtl w:val="0"/>
              </w:rPr>
              <w:t xml:space="preserve">URN</w:t>
            </w:r>
          </w:p>
        </w:tc>
      </w:tr>
      <w:tr>
        <w:trPr>
          <w:cantSplit w:val="0"/>
          <w:trHeight w:val="646.93359375" w:hRule="atLeast"/>
          <w:tblHeader w:val="0"/>
        </w:trPr>
        <w:tc>
          <w:tcPr>
            <w:tcBorders>
              <w:top w:color="000000" w:space="0" w:sz="4" w:val="single"/>
              <w:left w:color="000000" w:space="0" w:sz="4" w:val="single"/>
              <w:right w:color="000000" w:space="0" w:sz="4" w:val="single"/>
            </w:tcBorders>
            <w:shd w:fill="c5d9f1" w:val="clear"/>
            <w:vAlign w:val="bottom"/>
          </w:tcPr>
          <w:p w:rsidR="00000000" w:rsidDel="00000000" w:rsidP="00000000" w:rsidRDefault="00000000" w:rsidRPr="00000000" w14:paraId="00000028">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29">
            <w:pPr>
              <w:spacing w:after="0" w:line="240" w:lineRule="auto"/>
              <w:jc w:val="center"/>
              <w:rPr>
                <w:color w:val="000000"/>
                <w:sz w:val="22"/>
                <w:szCs w:val="22"/>
              </w:rPr>
            </w:pPr>
            <w:r w:rsidDel="00000000" w:rsidR="00000000" w:rsidRPr="00000000">
              <w:rPr>
                <w:color w:val="000000"/>
                <w:sz w:val="22"/>
                <w:szCs w:val="22"/>
                <w:rtl w:val="0"/>
              </w:rPr>
              <w:t xml:space="preserve">Code List Types</w:t>
            </w:r>
          </w:p>
          <w:p w:rsidR="00000000" w:rsidDel="00000000" w:rsidP="00000000" w:rsidRDefault="00000000" w:rsidRPr="00000000" w14:paraId="0000002A">
            <w:pPr>
              <w:spacing w:after="0" w:line="240" w:lineRule="auto"/>
              <w:jc w:val="center"/>
              <w:rPr>
                <w:sz w:val="12"/>
                <w:szCs w:val="12"/>
              </w:rPr>
            </w:pPr>
            <w:r w:rsidDel="00000000" w:rsidR="00000000" w:rsidRPr="00000000">
              <w:rPr>
                <w:rtl w:val="0"/>
              </w:rPr>
            </w:r>
          </w:p>
        </w:tc>
        <w:tc>
          <w:tcPr>
            <w:gridSpan w:val="2"/>
            <w:tcBorders>
              <w:top w:color="000000" w:space="0" w:sz="4" w:val="single"/>
              <w:left w:color="000000" w:space="0" w:sz="4" w:val="single"/>
              <w:right w:color="000000" w:space="0" w:sz="4" w:val="single"/>
            </w:tcBorders>
            <w:shd w:fill="c5d9f1" w:val="clear"/>
            <w:vAlign w:val="bottom"/>
          </w:tcPr>
          <w:p w:rsidR="00000000" w:rsidDel="00000000" w:rsidP="00000000" w:rsidRDefault="00000000" w:rsidRPr="00000000" w14:paraId="0000002B">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2C">
            <w:pPr>
              <w:spacing w:after="0" w:line="240" w:lineRule="auto"/>
              <w:jc w:val="center"/>
              <w:rPr>
                <w:color w:val="000000"/>
                <w:sz w:val="22"/>
                <w:szCs w:val="22"/>
              </w:rPr>
            </w:pPr>
            <w:r w:rsidDel="00000000" w:rsidR="00000000" w:rsidRPr="00000000">
              <w:rPr>
                <w:color w:val="000000"/>
                <w:sz w:val="22"/>
                <w:szCs w:val="22"/>
                <w:rtl w:val="0"/>
              </w:rPr>
              <w:t xml:space="preserve">Abbreviation</w:t>
            </w:r>
          </w:p>
          <w:p w:rsidR="00000000" w:rsidDel="00000000" w:rsidP="00000000" w:rsidRDefault="00000000" w:rsidRPr="00000000" w14:paraId="0000002D">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2E">
            <w:pPr>
              <w:spacing w:after="0" w:line="240" w:lineRule="auto"/>
              <w:jc w:val="center"/>
              <w:rPr>
                <w:sz w:val="12"/>
                <w:szCs w:val="12"/>
              </w:rPr>
            </w:pPr>
            <w:r w:rsidDel="00000000" w:rsidR="00000000" w:rsidRPr="00000000">
              <w:rPr>
                <w:rtl w:val="0"/>
              </w:rPr>
            </w:r>
          </w:p>
        </w:tc>
      </w:tr>
      <w:tr>
        <w:trPr>
          <w:cantSplit w:val="0"/>
          <w:trHeight w:val="640.95703125" w:hRule="atLeast"/>
          <w:tblHeader w:val="0"/>
        </w:trPr>
        <w:tc>
          <w:tcPr>
            <w:gridSpan w:val="2"/>
            <w:tcBorders>
              <w:left w:color="000000" w:space="0" w:sz="4" w:val="single"/>
              <w:bottom w:color="000000" w:space="0" w:sz="4" w:val="single"/>
              <w:right w:color="000000" w:space="0" w:sz="0" w:val="nil"/>
            </w:tcBorders>
            <w:shd w:fill="ebf1de" w:val="clear"/>
            <w:vAlign w:val="bottom"/>
          </w:tcPr>
          <w:p w:rsidR="00000000" w:rsidDel="00000000" w:rsidP="00000000" w:rsidRDefault="00000000" w:rsidRPr="00000000" w14:paraId="00000030">
            <w:pPr>
              <w:spacing w:after="0" w:line="240" w:lineRule="auto"/>
              <w:jc w:val="left"/>
              <w:rPr>
                <w:color w:val="000000"/>
                <w:sz w:val="22"/>
                <w:szCs w:val="22"/>
              </w:rPr>
            </w:pPr>
            <w:r w:rsidDel="00000000" w:rsidR="00000000" w:rsidRPr="00000000">
              <w:rPr>
                <w:color w:val="000000"/>
                <w:sz w:val="22"/>
                <w:szCs w:val="22"/>
                <w:rtl w:val="0"/>
              </w:rPr>
              <w:t xml:space="preserve">Open Enumeration</w:t>
            </w:r>
          </w:p>
        </w:tc>
        <w:tc>
          <w:tcPr>
            <w:tcBorders>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032">
            <w:pPr>
              <w:spacing w:after="0" w:line="240" w:lineRule="auto"/>
              <w:jc w:val="left"/>
              <w:rPr>
                <w:color w:val="000000"/>
                <w:sz w:val="22"/>
                <w:szCs w:val="22"/>
              </w:rPr>
            </w:pPr>
            <w:r w:rsidDel="00000000" w:rsidR="00000000" w:rsidRPr="00000000">
              <w:rPr>
                <w:color w:val="000000"/>
                <w:sz w:val="22"/>
                <w:szCs w:val="22"/>
                <w:rtl w:val="0"/>
              </w:rPr>
              <w:t xml:space="preserve">(CL*) OE</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0" w:val="nil"/>
            </w:tcBorders>
            <w:shd w:fill="c5d9f1" w:val="clear"/>
            <w:vAlign w:val="bottom"/>
          </w:tcPr>
          <w:p w:rsidR="00000000" w:rsidDel="00000000" w:rsidP="00000000" w:rsidRDefault="00000000" w:rsidRPr="00000000" w14:paraId="00000033">
            <w:pPr>
              <w:spacing w:after="0" w:line="240" w:lineRule="auto"/>
              <w:jc w:val="left"/>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034">
            <w:pPr>
              <w:spacing w:after="0" w:line="240" w:lineRule="auto"/>
              <w:jc w:val="left"/>
              <w:rPr>
                <w:color w:val="000000"/>
                <w:sz w:val="22"/>
                <w:szCs w:val="22"/>
              </w:rPr>
            </w:pPr>
            <w:r w:rsidDel="00000000" w:rsidR="00000000" w:rsidRPr="00000000">
              <w:rPr>
                <w:color w:val="000000"/>
                <w:sz w:val="22"/>
                <w:szCs w:val="22"/>
                <w:rtl w:val="0"/>
              </w:rPr>
              <w:t xml:space="preserve">S = Simple</w:t>
            </w:r>
          </w:p>
          <w:p w:rsidR="00000000" w:rsidDel="00000000" w:rsidP="00000000" w:rsidRDefault="00000000" w:rsidRPr="00000000" w14:paraId="00000035">
            <w:pPr>
              <w:spacing w:after="0" w:line="240" w:lineRule="auto"/>
              <w:jc w:val="left"/>
              <w:rPr>
                <w:color w:val="000000"/>
                <w:sz w:val="22"/>
                <w:szCs w:val="22"/>
              </w:rPr>
            </w:pPr>
            <w:r w:rsidDel="00000000" w:rsidR="00000000" w:rsidRPr="00000000">
              <w:rPr>
                <w:color w:val="000000"/>
                <w:sz w:val="22"/>
                <w:szCs w:val="22"/>
                <w:rtl w:val="0"/>
              </w:rPr>
              <w:t xml:space="preserve">C = Complex</w:t>
            </w:r>
          </w:p>
          <w:p w:rsidR="00000000" w:rsidDel="00000000" w:rsidP="00000000" w:rsidRDefault="00000000" w:rsidRPr="00000000" w14:paraId="00000036">
            <w:pPr>
              <w:spacing w:after="0" w:line="240" w:lineRule="auto"/>
              <w:jc w:val="left"/>
              <w:rPr>
                <w:color w:val="000000"/>
                <w:sz w:val="22"/>
                <w:szCs w:val="22"/>
              </w:rPr>
            </w:pPr>
            <w:r w:rsidDel="00000000" w:rsidR="00000000" w:rsidRPr="00000000">
              <w:rPr>
                <w:color w:val="000000"/>
                <w:sz w:val="22"/>
                <w:szCs w:val="22"/>
                <w:rtl w:val="0"/>
              </w:rPr>
              <w:t xml:space="preserve">CL = Code List</w:t>
            </w:r>
          </w:p>
        </w:tc>
        <w:tc>
          <w:tcPr>
            <w:tcBorders>
              <w:top w:color="000000" w:space="0" w:sz="0" w:val="nil"/>
              <w:left w:color="000000" w:space="0" w:sz="0" w:val="nil"/>
              <w:bottom w:color="000000" w:space="0" w:sz="4" w:val="single"/>
              <w:right w:color="000000" w:space="0" w:sz="4" w:val="single"/>
            </w:tcBorders>
            <w:shd w:fill="c5d9f1" w:val="clear"/>
            <w:vAlign w:val="bottom"/>
          </w:tcPr>
          <w:p w:rsidR="00000000" w:rsidDel="00000000" w:rsidP="00000000" w:rsidRDefault="00000000" w:rsidRPr="00000000" w14:paraId="00000038">
            <w:pPr>
              <w:spacing w:after="0" w:line="240" w:lineRule="auto"/>
              <w:jc w:val="left"/>
              <w:rPr>
                <w:color w:val="000000"/>
                <w:sz w:val="22"/>
                <w:szCs w:val="22"/>
              </w:rPr>
            </w:pPr>
            <w:r w:rsidDel="00000000" w:rsidR="00000000" w:rsidRPr="00000000">
              <w:rPr>
                <w:rtl w:val="0"/>
              </w:rPr>
            </w:r>
          </w:p>
        </w:tc>
      </w:tr>
    </w:tbl>
    <w:p w:rsidR="00000000" w:rsidDel="00000000" w:rsidP="00000000" w:rsidRDefault="00000000" w:rsidRPr="00000000" w14:paraId="00000039">
      <w:pPr>
        <w:spacing w:after="200" w:line="276" w:lineRule="auto"/>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03A">
      <w:pPr>
        <w:spacing w:after="200" w:line="276" w:lineRule="auto"/>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 including descriptions and definitions of all attributes listed in this Section and defined within the IHO Registry WMO Weather domain can be found in Section B. ISO specific data types are specified in the appropriate ISO document.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-808036</wp:posOffset>
            </wp:positionH>
            <wp:positionV relativeFrom="paragraph">
              <wp:posOffset>19050</wp:posOffset>
            </wp:positionV>
            <wp:extent cx="7418388" cy="41624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418388" cy="4162425"/>
                    </a:xfrm>
                    <a:prstGeom prst="rect"/>
                    <a:ln/>
                  </pic:spPr>
                </pic:pic>
              </a:graphicData>
            </a:graphic>
          </wp:anchor>
        </w:drawing>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Figure A.1.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S-412 Application Schema</w:t>
      </w:r>
    </w:p>
    <w:p w:rsidR="00000000" w:rsidDel="00000000" w:rsidP="00000000" w:rsidRDefault="00000000" w:rsidRPr="00000000" w14:paraId="0000003E">
      <w:pPr>
        <w:spacing w:after="200" w:line="276" w:lineRule="auto"/>
        <w:rPr/>
      </w:pPr>
      <w:r w:rsidDel="00000000" w:rsidR="00000000" w:rsidRPr="00000000">
        <w:br w:type="page"/>
      </w:r>
      <w:r w:rsidDel="00000000" w:rsidR="00000000" w:rsidRPr="00000000">
        <w:rPr>
          <w:rtl w:val="0"/>
        </w:rPr>
      </w:r>
    </w:p>
    <w:tbl>
      <w:tblPr>
        <w:tblStyle w:val="Table2"/>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3705"/>
        <w:gridCol w:w="3885"/>
        <w:tblGridChange w:id="0">
          <w:tblGrid>
            <w:gridCol w:w="1875"/>
            <w:gridCol w:w="3705"/>
            <w:gridCol w:w="3885"/>
          </w:tblGrid>
        </w:tblGridChange>
      </w:tblGrid>
      <w:tr>
        <w:trPr>
          <w:cantSplit w:val="0"/>
          <w:trHeight w:val="140" w:hRule="atLeast"/>
          <w:tblHeader w:val="0"/>
        </w:trPr>
        <w:tc>
          <w:tcPr/>
          <w:p w:rsidR="00000000" w:rsidDel="00000000" w:rsidP="00000000" w:rsidRDefault="00000000" w:rsidRPr="00000000" w14:paraId="0000003F">
            <w:pPr>
              <w:spacing w:after="0" w:line="240" w:lineRule="auto"/>
              <w:jc w:val="left"/>
              <w:rPr>
                <w:b w:val="1"/>
                <w:sz w:val="22"/>
                <w:szCs w:val="22"/>
              </w:rPr>
            </w:pPr>
            <w:r w:rsidDel="00000000" w:rsidR="00000000" w:rsidRPr="00000000">
              <w:rPr>
                <w:b w:val="1"/>
                <w:sz w:val="22"/>
                <w:szCs w:val="22"/>
                <w:rtl w:val="0"/>
              </w:rPr>
              <w:t xml:space="preserve">Feature Number</w:t>
            </w:r>
          </w:p>
        </w:tc>
        <w:tc>
          <w:tcPr/>
          <w:p w:rsidR="00000000" w:rsidDel="00000000" w:rsidP="00000000" w:rsidRDefault="00000000" w:rsidRPr="00000000" w14:paraId="00000040">
            <w:pPr>
              <w:spacing w:after="0" w:line="240" w:lineRule="auto"/>
              <w:jc w:val="left"/>
              <w:rPr>
                <w:b w:val="1"/>
                <w:sz w:val="22"/>
                <w:szCs w:val="22"/>
              </w:rPr>
            </w:pPr>
            <w:r w:rsidDel="00000000" w:rsidR="00000000" w:rsidRPr="00000000">
              <w:rPr>
                <w:b w:val="1"/>
                <w:sz w:val="22"/>
                <w:szCs w:val="22"/>
                <w:rtl w:val="0"/>
              </w:rPr>
              <w:t xml:space="preserve">Feature Name</w:t>
            </w:r>
          </w:p>
        </w:tc>
        <w:tc>
          <w:tcPr/>
          <w:p w:rsidR="00000000" w:rsidDel="00000000" w:rsidP="00000000" w:rsidRDefault="00000000" w:rsidRPr="00000000" w14:paraId="00000041">
            <w:pPr>
              <w:spacing w:after="0" w:line="240" w:lineRule="auto"/>
              <w:jc w:val="left"/>
              <w:rPr>
                <w:b w:val="1"/>
                <w:sz w:val="22"/>
                <w:szCs w:val="22"/>
              </w:rPr>
            </w:pPr>
            <w:r w:rsidDel="00000000" w:rsidR="00000000" w:rsidRPr="00000000">
              <w:rPr>
                <w:b w:val="1"/>
                <w:sz w:val="22"/>
                <w:szCs w:val="22"/>
                <w:rtl w:val="0"/>
              </w:rPr>
              <w:t xml:space="preserve">Camel Case Identifier</w:t>
            </w:r>
          </w:p>
        </w:tc>
      </w:tr>
      <w:tr>
        <w:trPr>
          <w:cantSplit w:val="0"/>
          <w:trHeight w:val="140" w:hRule="atLeast"/>
          <w:tblHeader w:val="0"/>
        </w:trPr>
        <w:tc>
          <w:tcPr>
            <w:vAlign w:val="bottom"/>
          </w:tcPr>
          <w:p w:rsidR="00000000" w:rsidDel="00000000" w:rsidP="00000000" w:rsidRDefault="00000000" w:rsidRPr="00000000" w14:paraId="00000042">
            <w:pPr>
              <w:rPr/>
            </w:pPr>
            <w:r w:rsidDel="00000000" w:rsidR="00000000" w:rsidRPr="00000000">
              <w:rPr>
                <w:rtl w:val="0"/>
              </w:rPr>
              <w:t xml:space="preserve">A.01</w:t>
            </w:r>
          </w:p>
        </w:tc>
        <w:tc>
          <w:tcPr/>
          <w:p w:rsidR="00000000" w:rsidDel="00000000" w:rsidP="00000000" w:rsidRDefault="00000000" w:rsidRPr="00000000" w14:paraId="00000043">
            <w:pPr>
              <w:jc w:val="left"/>
              <w:rPr/>
            </w:pPr>
            <w:r w:rsidDel="00000000" w:rsidR="00000000" w:rsidRPr="00000000">
              <w:rPr>
                <w:rtl w:val="0"/>
              </w:rPr>
              <w:t xml:space="preserve">Data Provider</w:t>
            </w:r>
          </w:p>
        </w:tc>
        <w:tc>
          <w:tcPr/>
          <w:p w:rsidR="00000000" w:rsidDel="00000000" w:rsidP="00000000" w:rsidRDefault="00000000" w:rsidRPr="00000000" w14:paraId="00000044">
            <w:pPr>
              <w:jc w:val="left"/>
              <w:rPr/>
            </w:pPr>
            <w:r w:rsidDel="00000000" w:rsidR="00000000" w:rsidRPr="00000000">
              <w:rPr>
                <w:rtl w:val="0"/>
              </w:rPr>
              <w:t xml:space="preserve">dataProvider</w:t>
            </w:r>
          </w:p>
        </w:tc>
      </w:tr>
      <w:tr>
        <w:trPr>
          <w:cantSplit w:val="0"/>
          <w:trHeight w:val="140" w:hRule="atLeast"/>
          <w:tblHeader w:val="0"/>
        </w:trPr>
        <w:tc>
          <w:tcPr>
            <w:vAlign w:val="bottom"/>
          </w:tcPr>
          <w:p w:rsidR="00000000" w:rsidDel="00000000" w:rsidP="00000000" w:rsidRDefault="00000000" w:rsidRPr="00000000" w14:paraId="00000045">
            <w:pPr>
              <w:rPr/>
            </w:pPr>
            <w:r w:rsidDel="00000000" w:rsidR="00000000" w:rsidRPr="00000000">
              <w:rPr>
                <w:rtl w:val="0"/>
              </w:rPr>
              <w:t xml:space="preserve">A.02</w:t>
            </w:r>
          </w:p>
        </w:tc>
        <w:tc>
          <w:tcPr/>
          <w:p w:rsidR="00000000" w:rsidDel="00000000" w:rsidP="00000000" w:rsidRDefault="00000000" w:rsidRPr="00000000" w14:paraId="00000046">
            <w:pPr>
              <w:jc w:val="left"/>
              <w:rPr/>
            </w:pPr>
            <w:r w:rsidDel="00000000" w:rsidR="00000000" w:rsidRPr="00000000">
              <w:rPr>
                <w:rtl w:val="0"/>
              </w:rPr>
              <w:t xml:space="preserve">Ice Accretion Warning</w:t>
            </w:r>
          </w:p>
        </w:tc>
        <w:tc>
          <w:tcPr/>
          <w:p w:rsidR="00000000" w:rsidDel="00000000" w:rsidP="00000000" w:rsidRDefault="00000000" w:rsidRPr="00000000" w14:paraId="00000047">
            <w:pPr>
              <w:jc w:val="left"/>
              <w:rPr/>
            </w:pPr>
            <w:r w:rsidDel="00000000" w:rsidR="00000000" w:rsidRPr="00000000">
              <w:rPr>
                <w:rtl w:val="0"/>
              </w:rPr>
              <w:t xml:space="preserve">iceAccretionWarning</w:t>
            </w:r>
          </w:p>
        </w:tc>
      </w:tr>
      <w:tr>
        <w:trPr>
          <w:cantSplit w:val="0"/>
          <w:trHeight w:val="140" w:hRule="atLeast"/>
          <w:tblHeader w:val="0"/>
        </w:trPr>
        <w:tc>
          <w:tcPr>
            <w:vAlign w:val="bottom"/>
          </w:tcPr>
          <w:p w:rsidR="00000000" w:rsidDel="00000000" w:rsidP="00000000" w:rsidRDefault="00000000" w:rsidRPr="00000000" w14:paraId="00000048">
            <w:pPr>
              <w:rPr/>
            </w:pPr>
            <w:r w:rsidDel="00000000" w:rsidR="00000000" w:rsidRPr="00000000">
              <w:rPr>
                <w:rtl w:val="0"/>
              </w:rPr>
              <w:t xml:space="preserve">A.03</w:t>
            </w:r>
          </w:p>
        </w:tc>
        <w:tc>
          <w:tcPr/>
          <w:p w:rsidR="00000000" w:rsidDel="00000000" w:rsidP="00000000" w:rsidRDefault="00000000" w:rsidRPr="00000000" w14:paraId="00000049">
            <w:pPr>
              <w:jc w:val="left"/>
              <w:rPr/>
            </w:pPr>
            <w:r w:rsidDel="00000000" w:rsidR="00000000" w:rsidRPr="00000000">
              <w:rPr>
                <w:rtl w:val="0"/>
              </w:rPr>
              <w:t xml:space="preserve">Restricted Visibility Warning</w:t>
            </w:r>
          </w:p>
        </w:tc>
        <w:tc>
          <w:tcPr/>
          <w:p w:rsidR="00000000" w:rsidDel="00000000" w:rsidP="00000000" w:rsidRDefault="00000000" w:rsidRPr="00000000" w14:paraId="0000004A">
            <w:pPr>
              <w:jc w:val="left"/>
              <w:rPr/>
            </w:pPr>
            <w:r w:rsidDel="00000000" w:rsidR="00000000" w:rsidRPr="00000000">
              <w:rPr>
                <w:rtl w:val="0"/>
              </w:rPr>
              <w:t xml:space="preserve">restrictedVisibilityWarning</w:t>
            </w:r>
          </w:p>
        </w:tc>
      </w:tr>
      <w:tr>
        <w:trPr>
          <w:cantSplit w:val="0"/>
          <w:trHeight w:val="140" w:hRule="atLeast"/>
          <w:tblHeader w:val="0"/>
        </w:trPr>
        <w:tc>
          <w:tcPr>
            <w:vAlign w:val="bottom"/>
          </w:tcPr>
          <w:p w:rsidR="00000000" w:rsidDel="00000000" w:rsidP="00000000" w:rsidRDefault="00000000" w:rsidRPr="00000000" w14:paraId="0000004B">
            <w:pPr>
              <w:rPr/>
            </w:pPr>
            <w:r w:rsidDel="00000000" w:rsidR="00000000" w:rsidRPr="00000000">
              <w:rPr>
                <w:rtl w:val="0"/>
              </w:rPr>
              <w:t xml:space="preserve">A.04</w:t>
            </w:r>
          </w:p>
        </w:tc>
        <w:tc>
          <w:tcPr/>
          <w:p w:rsidR="00000000" w:rsidDel="00000000" w:rsidP="00000000" w:rsidRDefault="00000000" w:rsidRPr="00000000" w14:paraId="0000004C">
            <w:pPr>
              <w:jc w:val="left"/>
              <w:rPr/>
            </w:pPr>
            <w:r w:rsidDel="00000000" w:rsidR="00000000" w:rsidRPr="00000000">
              <w:rPr>
                <w:rtl w:val="0"/>
              </w:rPr>
              <w:t xml:space="preserve">Significant Wave Height Warning</w:t>
            </w:r>
          </w:p>
        </w:tc>
        <w:tc>
          <w:tcPr/>
          <w:p w:rsidR="00000000" w:rsidDel="00000000" w:rsidP="00000000" w:rsidRDefault="00000000" w:rsidRPr="00000000" w14:paraId="0000004D">
            <w:pPr>
              <w:jc w:val="left"/>
              <w:rPr/>
            </w:pPr>
            <w:r w:rsidDel="00000000" w:rsidR="00000000" w:rsidRPr="00000000">
              <w:rPr>
                <w:rtl w:val="0"/>
              </w:rPr>
              <w:t xml:space="preserve">significantWaveHeightWarning</w:t>
            </w:r>
          </w:p>
        </w:tc>
      </w:tr>
      <w:tr>
        <w:trPr>
          <w:cantSplit w:val="0"/>
          <w:trHeight w:val="140" w:hRule="atLeast"/>
          <w:tblHeader w:val="0"/>
        </w:trPr>
        <w:tc>
          <w:tcPr>
            <w:vAlign w:val="bottom"/>
          </w:tcPr>
          <w:p w:rsidR="00000000" w:rsidDel="00000000" w:rsidP="00000000" w:rsidRDefault="00000000" w:rsidRPr="00000000" w14:paraId="0000004E">
            <w:pPr>
              <w:rPr/>
            </w:pPr>
            <w:r w:rsidDel="00000000" w:rsidR="00000000" w:rsidRPr="00000000">
              <w:rPr>
                <w:rtl w:val="0"/>
              </w:rPr>
              <w:t xml:space="preserve">A.05</w:t>
            </w:r>
          </w:p>
        </w:tc>
        <w:tc>
          <w:tcPr/>
          <w:p w:rsidR="00000000" w:rsidDel="00000000" w:rsidP="00000000" w:rsidRDefault="00000000" w:rsidRPr="00000000" w14:paraId="0000004F">
            <w:pPr>
              <w:jc w:val="left"/>
              <w:rPr/>
            </w:pPr>
            <w:r w:rsidDel="00000000" w:rsidR="00000000" w:rsidRPr="00000000">
              <w:rPr>
                <w:rtl w:val="0"/>
              </w:rPr>
              <w:t xml:space="preserve">Thunderstorm Warning</w:t>
            </w:r>
          </w:p>
        </w:tc>
        <w:tc>
          <w:tcPr/>
          <w:p w:rsidR="00000000" w:rsidDel="00000000" w:rsidP="00000000" w:rsidRDefault="00000000" w:rsidRPr="00000000" w14:paraId="00000050">
            <w:pPr>
              <w:jc w:val="left"/>
              <w:rPr/>
            </w:pPr>
            <w:r w:rsidDel="00000000" w:rsidR="00000000" w:rsidRPr="00000000">
              <w:rPr>
                <w:rtl w:val="0"/>
              </w:rPr>
              <w:t xml:space="preserve">thunderstormWarning</w:t>
            </w:r>
          </w:p>
        </w:tc>
      </w:tr>
      <w:tr>
        <w:trPr>
          <w:cantSplit w:val="0"/>
          <w:trHeight w:val="140" w:hRule="atLeast"/>
          <w:tblHeader w:val="0"/>
        </w:trPr>
        <w:tc>
          <w:tcPr>
            <w:vAlign w:val="bottom"/>
          </w:tcPr>
          <w:p w:rsidR="00000000" w:rsidDel="00000000" w:rsidP="00000000" w:rsidRDefault="00000000" w:rsidRPr="00000000" w14:paraId="00000051">
            <w:pPr>
              <w:spacing w:after="0" w:lineRule="auto"/>
              <w:rPr>
                <w:color w:val="000000"/>
              </w:rPr>
            </w:pPr>
            <w:r w:rsidDel="00000000" w:rsidR="00000000" w:rsidRPr="00000000">
              <w:rPr>
                <w:rtl w:val="0"/>
              </w:rPr>
              <w:t xml:space="preserve">A.06</w:t>
            </w:r>
            <w:r w:rsidDel="00000000" w:rsidR="00000000" w:rsidRPr="00000000">
              <w:rPr>
                <w:rtl w:val="0"/>
              </w:rPr>
            </w:r>
          </w:p>
        </w:tc>
        <w:tc>
          <w:tcPr/>
          <w:p w:rsidR="00000000" w:rsidDel="00000000" w:rsidP="00000000" w:rsidRDefault="00000000" w:rsidRPr="00000000" w14:paraId="00000052">
            <w:pPr>
              <w:spacing w:after="0" w:line="240" w:lineRule="auto"/>
              <w:jc w:val="left"/>
              <w:rPr/>
            </w:pPr>
            <w:r w:rsidDel="00000000" w:rsidR="00000000" w:rsidRPr="00000000">
              <w:rPr>
                <w:rtl w:val="0"/>
              </w:rPr>
              <w:t xml:space="preserve">Weather Warning</w:t>
            </w:r>
          </w:p>
        </w:tc>
        <w:tc>
          <w:tcPr/>
          <w:p w:rsidR="00000000" w:rsidDel="00000000" w:rsidP="00000000" w:rsidRDefault="00000000" w:rsidRPr="00000000" w14:paraId="00000053">
            <w:pPr>
              <w:spacing w:after="0" w:line="240" w:lineRule="auto"/>
              <w:jc w:val="left"/>
              <w:rPr/>
            </w:pPr>
            <w:r w:rsidDel="00000000" w:rsidR="00000000" w:rsidRPr="00000000">
              <w:rPr>
                <w:rtl w:val="0"/>
              </w:rPr>
              <w:t xml:space="preserve">weatherWarning</w:t>
            </w:r>
          </w:p>
        </w:tc>
      </w:tr>
      <w:tr>
        <w:trPr>
          <w:cantSplit w:val="0"/>
          <w:trHeight w:val="283.5546875" w:hRule="atLeast"/>
          <w:tblHeader w:val="0"/>
        </w:trPr>
        <w:tc>
          <w:tcPr>
            <w:vAlign w:val="bottom"/>
          </w:tcPr>
          <w:p w:rsidR="00000000" w:rsidDel="00000000" w:rsidP="00000000" w:rsidRDefault="00000000" w:rsidRPr="00000000" w14:paraId="00000054">
            <w:pPr>
              <w:rPr/>
            </w:pPr>
            <w:r w:rsidDel="00000000" w:rsidR="00000000" w:rsidRPr="00000000">
              <w:rPr>
                <w:rtl w:val="0"/>
              </w:rPr>
              <w:t xml:space="preserve">A.07</w:t>
            </w:r>
          </w:p>
        </w:tc>
        <w:tc>
          <w:tcPr/>
          <w:p w:rsidR="00000000" w:rsidDel="00000000" w:rsidP="00000000" w:rsidRDefault="00000000" w:rsidRPr="00000000" w14:paraId="00000055">
            <w:pPr>
              <w:jc w:val="left"/>
              <w:rPr/>
            </w:pPr>
            <w:r w:rsidDel="00000000" w:rsidR="00000000" w:rsidRPr="00000000">
              <w:rPr>
                <w:rtl w:val="0"/>
              </w:rPr>
              <w:t xml:space="preserve">Wind Warning </w:t>
            </w:r>
          </w:p>
        </w:tc>
        <w:tc>
          <w:tcPr/>
          <w:p w:rsidR="00000000" w:rsidDel="00000000" w:rsidP="00000000" w:rsidRDefault="00000000" w:rsidRPr="00000000" w14:paraId="00000056">
            <w:pPr>
              <w:jc w:val="left"/>
              <w:rPr/>
            </w:pPr>
            <w:r w:rsidDel="00000000" w:rsidR="00000000" w:rsidRPr="00000000">
              <w:rPr>
                <w:rtl w:val="0"/>
              </w:rPr>
              <w:t xml:space="preserve">windWarning</w:t>
            </w:r>
          </w:p>
        </w:tc>
      </w:tr>
    </w:tbl>
    <w:p w:rsidR="00000000" w:rsidDel="00000000" w:rsidP="00000000" w:rsidRDefault="00000000" w:rsidRPr="00000000" w14:paraId="00000057">
      <w:pP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0"/>
          <w:numId w:val="6"/>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xev56aj5yh4n" w:id="2"/>
      <w:bookmarkEnd w:id="2"/>
      <w:r w:rsidDel="00000000" w:rsidR="00000000" w:rsidRPr="00000000">
        <w:rPr>
          <w:rFonts w:ascii="Times New Roman" w:cs="Times New Roman" w:eastAsia="Times New Roman" w:hAnsi="Times New Roman"/>
          <w:sz w:val="24"/>
          <w:szCs w:val="24"/>
          <w:rtl w:val="0"/>
        </w:rPr>
        <w:t xml:space="preserve">A.01 Data Provider</w:t>
      </w:r>
    </w:p>
    <w:tbl>
      <w:tblPr>
        <w:tblStyle w:val="Table3"/>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059">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sz w:val="18"/>
                <w:szCs w:val="18"/>
                <w:rtl w:val="0"/>
              </w:rPr>
              <w:t xml:space="preserve"> Data Provider is an Information Type that contains an association to Weather Warning called DataProviderAssociation.</w:t>
            </w:r>
          </w:p>
        </w:tc>
      </w:tr>
      <w:tr>
        <w:trPr>
          <w:cantSplit w:val="0"/>
          <w:trHeight w:val="540" w:hRule="atLeast"/>
          <w:tblHeader w:val="0"/>
        </w:trPr>
        <w:tc>
          <w:tcPr>
            <w:shd w:fill="auto" w:val="clear"/>
          </w:tcPr>
          <w:p w:rsidR="00000000" w:rsidDel="00000000" w:rsidP="00000000" w:rsidRDefault="00000000" w:rsidRPr="00000000" w14:paraId="0000005A">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An organization or entity providing a data in an official capacity.</w:t>
            </w:r>
          </w:p>
        </w:tc>
      </w:tr>
      <w:tr>
        <w:trPr>
          <w:cantSplit w:val="0"/>
          <w:trHeight w:val="480" w:hRule="atLeast"/>
          <w:tblHeader w:val="0"/>
        </w:trPr>
        <w:tc>
          <w:tcPr>
            <w:shd w:fill="auto" w:val="clear"/>
            <w:vAlign w:val="center"/>
          </w:tcPr>
          <w:p w:rsidR="00000000" w:rsidDel="00000000" w:rsidP="00000000" w:rsidRDefault="00000000" w:rsidRPr="00000000" w14:paraId="0000005B">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dataProvider</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05C">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tbl>
      <w:tblPr>
        <w:tblStyle w:val="Table4"/>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05E">
            <w:pPr>
              <w:widowControl w:val="0"/>
              <w:spacing w:after="0" w:line="240" w:lineRule="auto"/>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05F">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60">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61">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62">
            <w:pPr>
              <w:widowControl w:val="0"/>
              <w:spacing w:after="60" w:before="60" w:line="240" w:lineRule="auto"/>
              <w:rPr>
                <w:sz w:val="18"/>
                <w:szCs w:val="18"/>
              </w:rPr>
            </w:pPr>
            <w:r w:rsidDel="00000000" w:rsidR="00000000" w:rsidRPr="00000000">
              <w:rPr>
                <w:sz w:val="18"/>
                <w:szCs w:val="18"/>
                <w:rtl w:val="0"/>
              </w:rPr>
              <w:t xml:space="preserve">contactInformation</w:t>
            </w:r>
          </w:p>
        </w:tc>
        <w:tc>
          <w:tcPr>
            <w:shd w:fill="auto" w:val="clear"/>
          </w:tcPr>
          <w:p w:rsidR="00000000" w:rsidDel="00000000" w:rsidP="00000000" w:rsidRDefault="00000000" w:rsidRPr="00000000" w14:paraId="00000063">
            <w:pPr>
              <w:widowControl w:val="0"/>
              <w:spacing w:after="60" w:before="60" w:line="24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64">
            <w:pPr>
              <w:widowControl w:val="0"/>
              <w:spacing w:after="60" w:before="60" w:line="24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65">
            <w:pPr>
              <w:widowControl w:val="0"/>
              <w:spacing w:after="60" w:before="60" w:line="24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66">
            <w:pPr>
              <w:widowControl w:val="0"/>
              <w:spacing w:after="60" w:before="60" w:line="240" w:lineRule="auto"/>
              <w:ind w:left="450" w:firstLine="0"/>
              <w:rPr>
                <w:sz w:val="18"/>
                <w:szCs w:val="18"/>
              </w:rPr>
            </w:pPr>
            <w:r w:rsidDel="00000000" w:rsidR="00000000" w:rsidRPr="00000000">
              <w:rPr>
                <w:sz w:val="18"/>
                <w:szCs w:val="18"/>
                <w:rtl w:val="0"/>
              </w:rPr>
              <w:t xml:space="preserve">    mailingAddress</w:t>
            </w:r>
          </w:p>
        </w:tc>
        <w:tc>
          <w:tcPr>
            <w:shd w:fill="auto" w:val="clear"/>
          </w:tcPr>
          <w:p w:rsidR="00000000" w:rsidDel="00000000" w:rsidP="00000000" w:rsidRDefault="00000000" w:rsidRPr="00000000" w14:paraId="00000067">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68">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69">
            <w:pPr>
              <w:widowControl w:val="0"/>
              <w:spacing w:after="60" w:before="60" w:line="240" w:lineRule="auto"/>
              <w:rPr>
                <w:sz w:val="18"/>
                <w:szCs w:val="18"/>
              </w:rPr>
            </w:pPr>
            <w:r w:rsidDel="00000000" w:rsidR="00000000" w:rsidRPr="00000000">
              <w:rPr>
                <w:sz w:val="18"/>
                <w:szCs w:val="18"/>
                <w:rtl w:val="0"/>
              </w:rPr>
              <w:t xml:space="preserve">0,1</w:t>
            </w:r>
          </w:p>
        </w:tc>
      </w:tr>
      <w:tr>
        <w:trPr>
          <w:cantSplit w:val="0"/>
          <w:trHeight w:val="20" w:hRule="atLeast"/>
          <w:tblHeader w:val="0"/>
        </w:trPr>
        <w:tc>
          <w:tcPr>
            <w:shd w:fill="auto" w:val="clear"/>
          </w:tcPr>
          <w:p w:rsidR="00000000" w:rsidDel="00000000" w:rsidP="00000000" w:rsidRDefault="00000000" w:rsidRPr="00000000" w14:paraId="0000006A">
            <w:pPr>
              <w:widowControl w:val="0"/>
              <w:spacing w:after="60" w:before="60" w:line="240" w:lineRule="auto"/>
              <w:ind w:left="450" w:firstLine="0"/>
              <w:rPr>
                <w:sz w:val="18"/>
                <w:szCs w:val="18"/>
              </w:rPr>
            </w:pPr>
            <w:r w:rsidDel="00000000" w:rsidR="00000000" w:rsidRPr="00000000">
              <w:rPr>
                <w:sz w:val="18"/>
                <w:szCs w:val="18"/>
                <w:rtl w:val="0"/>
              </w:rPr>
              <w:t xml:space="preserve">    telephoneNumber</w:t>
            </w:r>
          </w:p>
        </w:tc>
        <w:tc>
          <w:tcPr>
            <w:shd w:fill="auto" w:val="clear"/>
          </w:tcPr>
          <w:p w:rsidR="00000000" w:rsidDel="00000000" w:rsidP="00000000" w:rsidRDefault="00000000" w:rsidRPr="00000000" w14:paraId="0000006B">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6C">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6D">
            <w:pPr>
              <w:widowControl w:val="0"/>
              <w:spacing w:after="60" w:before="60" w:line="24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06E">
            <w:pPr>
              <w:widowControl w:val="0"/>
              <w:spacing w:after="60" w:before="60" w:line="240" w:lineRule="auto"/>
              <w:ind w:left="450" w:firstLine="0"/>
              <w:rPr>
                <w:sz w:val="18"/>
                <w:szCs w:val="18"/>
              </w:rPr>
            </w:pPr>
            <w:r w:rsidDel="00000000" w:rsidR="00000000" w:rsidRPr="00000000">
              <w:rPr>
                <w:sz w:val="18"/>
                <w:szCs w:val="18"/>
                <w:rtl w:val="0"/>
              </w:rPr>
              <w:t xml:space="preserve">    emailAddress</w:t>
            </w:r>
          </w:p>
        </w:tc>
        <w:tc>
          <w:tcPr>
            <w:shd w:fill="auto" w:val="clear"/>
          </w:tcPr>
          <w:p w:rsidR="00000000" w:rsidDel="00000000" w:rsidP="00000000" w:rsidRDefault="00000000" w:rsidRPr="00000000" w14:paraId="0000006F">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70">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71">
            <w:pPr>
              <w:widowControl w:val="0"/>
              <w:spacing w:after="60" w:before="60" w:line="24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072">
            <w:pPr>
              <w:widowControl w:val="0"/>
              <w:spacing w:after="60" w:before="60" w:line="240" w:lineRule="auto"/>
              <w:ind w:left="450" w:firstLine="0"/>
              <w:rPr>
                <w:sz w:val="18"/>
                <w:szCs w:val="18"/>
              </w:rPr>
            </w:pPr>
            <w:r w:rsidDel="00000000" w:rsidR="00000000" w:rsidRPr="00000000">
              <w:rPr>
                <w:sz w:val="18"/>
                <w:szCs w:val="18"/>
                <w:rtl w:val="0"/>
              </w:rPr>
              <w:t xml:space="preserve">    agencyName</w:t>
            </w:r>
          </w:p>
        </w:tc>
        <w:tc>
          <w:tcPr>
            <w:shd w:fill="auto" w:val="clear"/>
          </w:tcPr>
          <w:p w:rsidR="00000000" w:rsidDel="00000000" w:rsidP="00000000" w:rsidRDefault="00000000" w:rsidRPr="00000000" w14:paraId="00000073">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74">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75">
            <w:pPr>
              <w:widowControl w:val="0"/>
              <w:spacing w:after="60" w:before="60" w:line="24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76">
            <w:pPr>
              <w:widowControl w:val="0"/>
              <w:spacing w:after="60" w:before="60" w:line="240" w:lineRule="auto"/>
              <w:ind w:left="450" w:firstLine="0"/>
              <w:rPr>
                <w:sz w:val="18"/>
                <w:szCs w:val="18"/>
              </w:rPr>
            </w:pPr>
            <w:r w:rsidDel="00000000" w:rsidR="00000000" w:rsidRPr="00000000">
              <w:rPr>
                <w:sz w:val="18"/>
                <w:szCs w:val="18"/>
                <w:rtl w:val="0"/>
              </w:rPr>
              <w:t xml:space="preserve">    webAddress</w:t>
            </w:r>
          </w:p>
        </w:tc>
        <w:tc>
          <w:tcPr>
            <w:shd w:fill="auto" w:val="clear"/>
          </w:tcPr>
          <w:p w:rsidR="00000000" w:rsidDel="00000000" w:rsidP="00000000" w:rsidRDefault="00000000" w:rsidRPr="00000000" w14:paraId="00000077">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78">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79">
            <w:pPr>
              <w:widowControl w:val="0"/>
              <w:spacing w:after="60" w:before="60" w:line="24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07A">
            <w:pPr>
              <w:widowControl w:val="0"/>
              <w:spacing w:after="60" w:before="60" w:line="240" w:lineRule="auto"/>
              <w:ind w:left="0" w:firstLine="0"/>
              <w:rPr>
                <w:sz w:val="18"/>
                <w:szCs w:val="18"/>
              </w:rPr>
            </w:pPr>
            <w:r w:rsidDel="00000000" w:rsidR="00000000" w:rsidRPr="00000000">
              <w:rPr>
                <w:sz w:val="18"/>
                <w:szCs w:val="18"/>
                <w:rtl w:val="0"/>
              </w:rPr>
              <w:t xml:space="preserve">issuingService</w:t>
            </w:r>
          </w:p>
        </w:tc>
        <w:tc>
          <w:tcPr>
            <w:shd w:fill="auto" w:val="clear"/>
          </w:tcPr>
          <w:p w:rsidR="00000000" w:rsidDel="00000000" w:rsidP="00000000" w:rsidRDefault="00000000" w:rsidRPr="00000000" w14:paraId="0000007B">
            <w:pPr>
              <w:widowControl w:val="0"/>
              <w:spacing w:after="60" w:before="60" w:line="240" w:lineRule="auto"/>
              <w:ind w:left="342"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07C">
            <w:pPr>
              <w:widowControl w:val="0"/>
              <w:spacing w:after="60" w:before="60" w:line="24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7D">
            <w:pPr>
              <w:widowControl w:val="0"/>
              <w:spacing w:after="60" w:before="60" w:line="24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7E">
            <w:pPr>
              <w:widowControl w:val="0"/>
              <w:spacing w:after="60" w:before="60" w:line="240" w:lineRule="auto"/>
              <w:ind w:left="0" w:firstLine="0"/>
              <w:rPr>
                <w:sz w:val="18"/>
                <w:szCs w:val="18"/>
              </w:rPr>
            </w:pPr>
            <w:r w:rsidDel="00000000" w:rsidR="00000000" w:rsidRPr="00000000">
              <w:rPr>
                <w:sz w:val="18"/>
                <w:szCs w:val="18"/>
                <w:rtl w:val="0"/>
              </w:rPr>
              <w:t xml:space="preserve">             countryName</w:t>
            </w:r>
          </w:p>
        </w:tc>
        <w:tc>
          <w:tcPr>
            <w:shd w:fill="auto" w:val="clear"/>
          </w:tcPr>
          <w:p w:rsidR="00000000" w:rsidDel="00000000" w:rsidP="00000000" w:rsidRDefault="00000000" w:rsidRPr="00000000" w14:paraId="0000007F">
            <w:pPr>
              <w:spacing w:after="60" w:before="6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80">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81">
            <w:pPr>
              <w:spacing w:after="60" w:before="60" w:lineRule="auto"/>
              <w:rPr>
                <w:sz w:val="18"/>
                <w:szCs w:val="18"/>
              </w:rPr>
            </w:pPr>
            <w:r w:rsidDel="00000000" w:rsidR="00000000" w:rsidRPr="00000000">
              <w:rPr>
                <w:sz w:val="18"/>
                <w:szCs w:val="18"/>
                <w:rtl w:val="0"/>
              </w:rPr>
              <w:t xml:space="preserve">0,1</w:t>
            </w:r>
          </w:p>
        </w:tc>
      </w:tr>
      <w:tr>
        <w:trPr>
          <w:cantSplit w:val="0"/>
          <w:trHeight w:val="20" w:hRule="atLeast"/>
          <w:tblHeader w:val="0"/>
        </w:trPr>
        <w:tc>
          <w:tcPr>
            <w:shd w:fill="auto" w:val="clear"/>
          </w:tcPr>
          <w:p w:rsidR="00000000" w:rsidDel="00000000" w:rsidP="00000000" w:rsidRDefault="00000000" w:rsidRPr="00000000" w14:paraId="00000082">
            <w:pPr>
              <w:widowControl w:val="0"/>
              <w:spacing w:after="60" w:before="60" w:line="240" w:lineRule="auto"/>
              <w:ind w:left="630" w:firstLine="0"/>
              <w:rPr>
                <w:sz w:val="18"/>
                <w:szCs w:val="18"/>
              </w:rPr>
            </w:pPr>
            <w:r w:rsidDel="00000000" w:rsidR="00000000" w:rsidRPr="00000000">
              <w:rPr>
                <w:sz w:val="18"/>
                <w:szCs w:val="18"/>
                <w:rtl w:val="0"/>
              </w:rPr>
              <w:t xml:space="preserve">issuingServiceName</w:t>
            </w:r>
          </w:p>
        </w:tc>
        <w:tc>
          <w:tcPr>
            <w:shd w:fill="auto" w:val="clear"/>
          </w:tcPr>
          <w:p w:rsidR="00000000" w:rsidDel="00000000" w:rsidP="00000000" w:rsidRDefault="00000000" w:rsidRPr="00000000" w14:paraId="00000083">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84">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85">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86">
            <w:pPr>
              <w:widowControl w:val="0"/>
              <w:spacing w:after="60" w:before="60" w:line="240" w:lineRule="auto"/>
              <w:ind w:left="630" w:firstLine="0"/>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087">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88">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89">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8A">
            <w:pPr>
              <w:widowControl w:val="0"/>
              <w:spacing w:after="60" w:before="60" w:line="240" w:lineRule="auto"/>
              <w:ind w:left="630" w:firstLine="0"/>
              <w:rPr>
                <w:sz w:val="18"/>
                <w:szCs w:val="18"/>
              </w:rPr>
            </w:pPr>
            <w:r w:rsidDel="00000000" w:rsidR="00000000" w:rsidRPr="00000000">
              <w:rPr>
                <w:sz w:val="18"/>
                <w:szCs w:val="18"/>
                <w:rtl w:val="0"/>
              </w:rPr>
              <w:t xml:space="preserve">mETAREAName</w:t>
            </w:r>
          </w:p>
        </w:tc>
        <w:tc>
          <w:tcPr>
            <w:shd w:fill="auto" w:val="clear"/>
          </w:tcPr>
          <w:p w:rsidR="00000000" w:rsidDel="00000000" w:rsidP="00000000" w:rsidRDefault="00000000" w:rsidRPr="00000000" w14:paraId="0000008B">
            <w:pPr>
              <w:spacing w:after="60" w:before="60" w:lineRule="auto"/>
              <w:ind w:left="342" w:firstLine="0"/>
              <w:rPr>
                <w:sz w:val="18"/>
                <w:szCs w:val="18"/>
              </w:rPr>
            </w:pPr>
            <w:r w:rsidDel="00000000" w:rsidR="00000000" w:rsidRPr="00000000">
              <w:rPr>
                <w:sz w:val="18"/>
                <w:szCs w:val="18"/>
                <w:rtl w:val="0"/>
              </w:rPr>
              <w:t xml:space="preserve">1: METAREA I</w:t>
            </w:r>
          </w:p>
          <w:p w:rsidR="00000000" w:rsidDel="00000000" w:rsidP="00000000" w:rsidRDefault="00000000" w:rsidRPr="00000000" w14:paraId="0000008C">
            <w:pPr>
              <w:spacing w:after="60" w:before="60" w:lineRule="auto"/>
              <w:ind w:left="342" w:firstLine="0"/>
              <w:rPr>
                <w:sz w:val="18"/>
                <w:szCs w:val="18"/>
              </w:rPr>
            </w:pPr>
            <w:r w:rsidDel="00000000" w:rsidR="00000000" w:rsidRPr="00000000">
              <w:rPr>
                <w:sz w:val="18"/>
                <w:szCs w:val="18"/>
                <w:rtl w:val="0"/>
              </w:rPr>
              <w:t xml:space="preserve">2: METAREA II</w:t>
            </w:r>
          </w:p>
          <w:p w:rsidR="00000000" w:rsidDel="00000000" w:rsidP="00000000" w:rsidRDefault="00000000" w:rsidRPr="00000000" w14:paraId="0000008D">
            <w:pPr>
              <w:spacing w:after="60" w:before="60" w:lineRule="auto"/>
              <w:ind w:left="342" w:firstLine="0"/>
              <w:rPr>
                <w:sz w:val="18"/>
                <w:szCs w:val="18"/>
              </w:rPr>
            </w:pPr>
            <w:r w:rsidDel="00000000" w:rsidR="00000000" w:rsidRPr="00000000">
              <w:rPr>
                <w:sz w:val="18"/>
                <w:szCs w:val="18"/>
                <w:rtl w:val="0"/>
              </w:rPr>
              <w:t xml:space="preserve">3: METAREA III</w:t>
            </w:r>
          </w:p>
          <w:p w:rsidR="00000000" w:rsidDel="00000000" w:rsidP="00000000" w:rsidRDefault="00000000" w:rsidRPr="00000000" w14:paraId="0000008E">
            <w:pPr>
              <w:spacing w:after="60" w:before="60" w:lineRule="auto"/>
              <w:ind w:left="342" w:firstLine="0"/>
              <w:rPr>
                <w:sz w:val="18"/>
                <w:szCs w:val="18"/>
              </w:rPr>
            </w:pPr>
            <w:r w:rsidDel="00000000" w:rsidR="00000000" w:rsidRPr="00000000">
              <w:rPr>
                <w:sz w:val="18"/>
                <w:szCs w:val="18"/>
                <w:rtl w:val="0"/>
              </w:rPr>
              <w:t xml:space="preserve">4: METAREA IV</w:t>
            </w:r>
          </w:p>
          <w:p w:rsidR="00000000" w:rsidDel="00000000" w:rsidP="00000000" w:rsidRDefault="00000000" w:rsidRPr="00000000" w14:paraId="0000008F">
            <w:pPr>
              <w:spacing w:after="60" w:before="60" w:lineRule="auto"/>
              <w:ind w:left="342" w:firstLine="0"/>
              <w:rPr>
                <w:sz w:val="18"/>
                <w:szCs w:val="18"/>
              </w:rPr>
            </w:pPr>
            <w:r w:rsidDel="00000000" w:rsidR="00000000" w:rsidRPr="00000000">
              <w:rPr>
                <w:sz w:val="18"/>
                <w:szCs w:val="18"/>
                <w:rtl w:val="0"/>
              </w:rPr>
              <w:t xml:space="preserve">5: METAREA V</w:t>
            </w:r>
          </w:p>
          <w:p w:rsidR="00000000" w:rsidDel="00000000" w:rsidP="00000000" w:rsidRDefault="00000000" w:rsidRPr="00000000" w14:paraId="00000090">
            <w:pPr>
              <w:spacing w:after="60" w:before="60" w:lineRule="auto"/>
              <w:ind w:left="342" w:firstLine="0"/>
              <w:rPr>
                <w:sz w:val="18"/>
                <w:szCs w:val="18"/>
              </w:rPr>
            </w:pPr>
            <w:r w:rsidDel="00000000" w:rsidR="00000000" w:rsidRPr="00000000">
              <w:rPr>
                <w:sz w:val="18"/>
                <w:szCs w:val="18"/>
                <w:rtl w:val="0"/>
              </w:rPr>
              <w:t xml:space="preserve">6: METAREA VI</w:t>
            </w:r>
          </w:p>
          <w:p w:rsidR="00000000" w:rsidDel="00000000" w:rsidP="00000000" w:rsidRDefault="00000000" w:rsidRPr="00000000" w14:paraId="00000091">
            <w:pPr>
              <w:spacing w:after="60" w:before="60" w:lineRule="auto"/>
              <w:ind w:left="342" w:firstLine="0"/>
              <w:rPr>
                <w:sz w:val="18"/>
                <w:szCs w:val="18"/>
              </w:rPr>
            </w:pPr>
            <w:r w:rsidDel="00000000" w:rsidR="00000000" w:rsidRPr="00000000">
              <w:rPr>
                <w:sz w:val="18"/>
                <w:szCs w:val="18"/>
                <w:rtl w:val="0"/>
              </w:rPr>
              <w:t xml:space="preserve">7: METAREA VII</w:t>
            </w:r>
          </w:p>
          <w:p w:rsidR="00000000" w:rsidDel="00000000" w:rsidP="00000000" w:rsidRDefault="00000000" w:rsidRPr="00000000" w14:paraId="00000092">
            <w:pPr>
              <w:spacing w:after="60" w:before="60" w:lineRule="auto"/>
              <w:ind w:left="342" w:firstLine="0"/>
              <w:rPr>
                <w:sz w:val="18"/>
                <w:szCs w:val="18"/>
              </w:rPr>
            </w:pPr>
            <w:r w:rsidDel="00000000" w:rsidR="00000000" w:rsidRPr="00000000">
              <w:rPr>
                <w:sz w:val="18"/>
                <w:szCs w:val="18"/>
                <w:rtl w:val="0"/>
              </w:rPr>
              <w:t xml:space="preserve">8: METAREA VIII</w:t>
            </w:r>
          </w:p>
          <w:p w:rsidR="00000000" w:rsidDel="00000000" w:rsidP="00000000" w:rsidRDefault="00000000" w:rsidRPr="00000000" w14:paraId="00000093">
            <w:pPr>
              <w:spacing w:after="60" w:before="60" w:lineRule="auto"/>
              <w:ind w:left="342" w:firstLine="0"/>
              <w:rPr>
                <w:sz w:val="18"/>
                <w:szCs w:val="18"/>
              </w:rPr>
            </w:pPr>
            <w:r w:rsidDel="00000000" w:rsidR="00000000" w:rsidRPr="00000000">
              <w:rPr>
                <w:sz w:val="18"/>
                <w:szCs w:val="18"/>
                <w:rtl w:val="0"/>
              </w:rPr>
              <w:t xml:space="preserve">9: METAREA IX</w:t>
            </w:r>
          </w:p>
          <w:p w:rsidR="00000000" w:rsidDel="00000000" w:rsidP="00000000" w:rsidRDefault="00000000" w:rsidRPr="00000000" w14:paraId="00000094">
            <w:pPr>
              <w:spacing w:after="60" w:before="60" w:lineRule="auto"/>
              <w:ind w:left="342" w:firstLine="0"/>
              <w:rPr>
                <w:sz w:val="18"/>
                <w:szCs w:val="18"/>
              </w:rPr>
            </w:pPr>
            <w:r w:rsidDel="00000000" w:rsidR="00000000" w:rsidRPr="00000000">
              <w:rPr>
                <w:sz w:val="18"/>
                <w:szCs w:val="18"/>
                <w:rtl w:val="0"/>
              </w:rPr>
              <w:t xml:space="preserve">10: METAREA X</w:t>
            </w:r>
          </w:p>
          <w:p w:rsidR="00000000" w:rsidDel="00000000" w:rsidP="00000000" w:rsidRDefault="00000000" w:rsidRPr="00000000" w14:paraId="00000095">
            <w:pPr>
              <w:spacing w:after="60" w:before="60" w:lineRule="auto"/>
              <w:ind w:left="342" w:firstLine="0"/>
              <w:rPr>
                <w:sz w:val="18"/>
                <w:szCs w:val="18"/>
              </w:rPr>
            </w:pPr>
            <w:r w:rsidDel="00000000" w:rsidR="00000000" w:rsidRPr="00000000">
              <w:rPr>
                <w:sz w:val="18"/>
                <w:szCs w:val="18"/>
                <w:rtl w:val="0"/>
              </w:rPr>
              <w:t xml:space="preserve">11: METAREA XI</w:t>
            </w:r>
          </w:p>
          <w:p w:rsidR="00000000" w:rsidDel="00000000" w:rsidP="00000000" w:rsidRDefault="00000000" w:rsidRPr="00000000" w14:paraId="00000096">
            <w:pPr>
              <w:spacing w:after="60" w:before="60" w:lineRule="auto"/>
              <w:ind w:left="342" w:firstLine="0"/>
              <w:rPr>
                <w:sz w:val="18"/>
                <w:szCs w:val="18"/>
              </w:rPr>
            </w:pPr>
            <w:r w:rsidDel="00000000" w:rsidR="00000000" w:rsidRPr="00000000">
              <w:rPr>
                <w:sz w:val="18"/>
                <w:szCs w:val="18"/>
                <w:rtl w:val="0"/>
              </w:rPr>
              <w:t xml:space="preserve">12: METAREA XII</w:t>
            </w:r>
          </w:p>
          <w:p w:rsidR="00000000" w:rsidDel="00000000" w:rsidP="00000000" w:rsidRDefault="00000000" w:rsidRPr="00000000" w14:paraId="00000097">
            <w:pPr>
              <w:spacing w:after="60" w:before="60" w:lineRule="auto"/>
              <w:ind w:left="342" w:firstLine="0"/>
              <w:rPr>
                <w:sz w:val="18"/>
                <w:szCs w:val="18"/>
              </w:rPr>
            </w:pPr>
            <w:r w:rsidDel="00000000" w:rsidR="00000000" w:rsidRPr="00000000">
              <w:rPr>
                <w:sz w:val="18"/>
                <w:szCs w:val="18"/>
                <w:rtl w:val="0"/>
              </w:rPr>
              <w:t xml:space="preserve">13: METAREA XIII</w:t>
            </w:r>
          </w:p>
          <w:p w:rsidR="00000000" w:rsidDel="00000000" w:rsidP="00000000" w:rsidRDefault="00000000" w:rsidRPr="00000000" w14:paraId="00000098">
            <w:pPr>
              <w:spacing w:after="60" w:before="60" w:lineRule="auto"/>
              <w:ind w:left="342" w:firstLine="0"/>
              <w:rPr>
                <w:sz w:val="18"/>
                <w:szCs w:val="18"/>
              </w:rPr>
            </w:pPr>
            <w:r w:rsidDel="00000000" w:rsidR="00000000" w:rsidRPr="00000000">
              <w:rPr>
                <w:sz w:val="18"/>
                <w:szCs w:val="18"/>
                <w:rtl w:val="0"/>
              </w:rPr>
              <w:t xml:space="preserve">14: METAREA XIV</w:t>
            </w:r>
          </w:p>
          <w:p w:rsidR="00000000" w:rsidDel="00000000" w:rsidP="00000000" w:rsidRDefault="00000000" w:rsidRPr="00000000" w14:paraId="00000099">
            <w:pPr>
              <w:spacing w:after="60" w:before="60" w:lineRule="auto"/>
              <w:ind w:left="342" w:firstLine="0"/>
              <w:rPr>
                <w:sz w:val="18"/>
                <w:szCs w:val="18"/>
              </w:rPr>
            </w:pPr>
            <w:r w:rsidDel="00000000" w:rsidR="00000000" w:rsidRPr="00000000">
              <w:rPr>
                <w:sz w:val="18"/>
                <w:szCs w:val="18"/>
                <w:rtl w:val="0"/>
              </w:rPr>
              <w:t xml:space="preserve">15: METAREA XV</w:t>
            </w:r>
          </w:p>
          <w:p w:rsidR="00000000" w:rsidDel="00000000" w:rsidP="00000000" w:rsidRDefault="00000000" w:rsidRPr="00000000" w14:paraId="0000009A">
            <w:pPr>
              <w:spacing w:after="60" w:before="60" w:lineRule="auto"/>
              <w:ind w:left="342" w:firstLine="0"/>
              <w:rPr>
                <w:sz w:val="18"/>
                <w:szCs w:val="18"/>
              </w:rPr>
            </w:pPr>
            <w:r w:rsidDel="00000000" w:rsidR="00000000" w:rsidRPr="00000000">
              <w:rPr>
                <w:sz w:val="18"/>
                <w:szCs w:val="18"/>
                <w:rtl w:val="0"/>
              </w:rPr>
              <w:t xml:space="preserve">16: METAREA XVI</w:t>
            </w:r>
          </w:p>
          <w:p w:rsidR="00000000" w:rsidDel="00000000" w:rsidP="00000000" w:rsidRDefault="00000000" w:rsidRPr="00000000" w14:paraId="0000009B">
            <w:pPr>
              <w:spacing w:after="60" w:before="60" w:lineRule="auto"/>
              <w:ind w:left="342" w:firstLine="0"/>
              <w:rPr>
                <w:sz w:val="18"/>
                <w:szCs w:val="18"/>
              </w:rPr>
            </w:pPr>
            <w:r w:rsidDel="00000000" w:rsidR="00000000" w:rsidRPr="00000000">
              <w:rPr>
                <w:sz w:val="18"/>
                <w:szCs w:val="18"/>
                <w:rtl w:val="0"/>
              </w:rPr>
              <w:t xml:space="preserve">17: METAREA XVII</w:t>
            </w:r>
          </w:p>
          <w:p w:rsidR="00000000" w:rsidDel="00000000" w:rsidP="00000000" w:rsidRDefault="00000000" w:rsidRPr="00000000" w14:paraId="0000009C">
            <w:pPr>
              <w:spacing w:after="60" w:before="60" w:lineRule="auto"/>
              <w:ind w:left="342" w:firstLine="0"/>
              <w:rPr>
                <w:sz w:val="18"/>
                <w:szCs w:val="18"/>
              </w:rPr>
            </w:pPr>
            <w:r w:rsidDel="00000000" w:rsidR="00000000" w:rsidRPr="00000000">
              <w:rPr>
                <w:sz w:val="18"/>
                <w:szCs w:val="18"/>
                <w:rtl w:val="0"/>
              </w:rPr>
              <w:t xml:space="preserve">18: METAREA XVIII</w:t>
            </w:r>
          </w:p>
          <w:p w:rsidR="00000000" w:rsidDel="00000000" w:rsidP="00000000" w:rsidRDefault="00000000" w:rsidRPr="00000000" w14:paraId="0000009D">
            <w:pPr>
              <w:spacing w:after="60" w:before="60" w:lineRule="auto"/>
              <w:ind w:left="342" w:firstLine="0"/>
              <w:rPr>
                <w:sz w:val="18"/>
                <w:szCs w:val="18"/>
              </w:rPr>
            </w:pPr>
            <w:r w:rsidDel="00000000" w:rsidR="00000000" w:rsidRPr="00000000">
              <w:rPr>
                <w:sz w:val="18"/>
                <w:szCs w:val="18"/>
                <w:rtl w:val="0"/>
              </w:rPr>
              <w:t xml:space="preserve">19: METAREA XIX</w:t>
            </w:r>
          </w:p>
          <w:p w:rsidR="00000000" w:rsidDel="00000000" w:rsidP="00000000" w:rsidRDefault="00000000" w:rsidRPr="00000000" w14:paraId="0000009E">
            <w:pPr>
              <w:spacing w:after="60" w:before="60" w:lineRule="auto"/>
              <w:ind w:left="342" w:firstLine="0"/>
              <w:rPr>
                <w:sz w:val="18"/>
                <w:szCs w:val="18"/>
              </w:rPr>
            </w:pPr>
            <w:r w:rsidDel="00000000" w:rsidR="00000000" w:rsidRPr="00000000">
              <w:rPr>
                <w:sz w:val="18"/>
                <w:szCs w:val="18"/>
                <w:rtl w:val="0"/>
              </w:rPr>
              <w:t xml:space="preserve">20: METAREA XX</w:t>
            </w:r>
          </w:p>
          <w:p w:rsidR="00000000" w:rsidDel="00000000" w:rsidP="00000000" w:rsidRDefault="00000000" w:rsidRPr="00000000" w14:paraId="0000009F">
            <w:pPr>
              <w:spacing w:after="60" w:before="60" w:lineRule="auto"/>
              <w:ind w:left="342" w:firstLine="0"/>
              <w:rPr>
                <w:sz w:val="18"/>
                <w:szCs w:val="18"/>
              </w:rPr>
            </w:pPr>
            <w:r w:rsidDel="00000000" w:rsidR="00000000" w:rsidRPr="00000000">
              <w:rPr>
                <w:sz w:val="18"/>
                <w:szCs w:val="18"/>
                <w:rtl w:val="0"/>
              </w:rPr>
              <w:t xml:space="preserve">21: METAREA XXI</w:t>
            </w:r>
          </w:p>
        </w:tc>
        <w:tc>
          <w:tcPr>
            <w:shd w:fill="auto" w:val="clear"/>
          </w:tcPr>
          <w:p w:rsidR="00000000" w:rsidDel="00000000" w:rsidP="00000000" w:rsidRDefault="00000000" w:rsidRPr="00000000" w14:paraId="000000A0">
            <w:pPr>
              <w:spacing w:after="60" w:before="6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0A1">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2">
            <w:pPr>
              <w:widowControl w:val="0"/>
              <w:spacing w:after="60" w:before="60" w:line="240" w:lineRule="auto"/>
              <w:ind w:left="0" w:firstLine="0"/>
              <w:rPr>
                <w:sz w:val="18"/>
                <w:szCs w:val="18"/>
              </w:rPr>
            </w:pPr>
            <w:r w:rsidDel="00000000" w:rsidR="00000000" w:rsidRPr="00000000">
              <w:rPr>
                <w:sz w:val="18"/>
                <w:szCs w:val="18"/>
                <w:rtl w:val="0"/>
              </w:rPr>
              <w:t xml:space="preserve">preparationService</w:t>
            </w:r>
          </w:p>
        </w:tc>
        <w:tc>
          <w:tcPr>
            <w:shd w:fill="auto" w:val="clear"/>
          </w:tcPr>
          <w:p w:rsidR="00000000" w:rsidDel="00000000" w:rsidP="00000000" w:rsidRDefault="00000000" w:rsidRPr="00000000" w14:paraId="000000A3">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A4">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A5">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6">
            <w:pPr>
              <w:widowControl w:val="0"/>
              <w:spacing w:after="60" w:before="60" w:line="240" w:lineRule="auto"/>
              <w:ind w:left="630" w:firstLine="0"/>
              <w:rPr>
                <w:sz w:val="18"/>
                <w:szCs w:val="18"/>
              </w:rPr>
            </w:pPr>
            <w:r w:rsidDel="00000000" w:rsidR="00000000" w:rsidRPr="00000000">
              <w:rPr>
                <w:sz w:val="18"/>
                <w:szCs w:val="18"/>
                <w:rtl w:val="0"/>
              </w:rPr>
              <w:t xml:space="preserve">countryName</w:t>
            </w:r>
          </w:p>
        </w:tc>
        <w:tc>
          <w:tcPr>
            <w:shd w:fill="auto" w:val="clear"/>
          </w:tcPr>
          <w:p w:rsidR="00000000" w:rsidDel="00000000" w:rsidP="00000000" w:rsidRDefault="00000000" w:rsidRPr="00000000" w14:paraId="000000A7">
            <w:pPr>
              <w:spacing w:after="60" w:before="6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A8">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A9">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A">
            <w:pPr>
              <w:widowControl w:val="0"/>
              <w:spacing w:after="60" w:before="60" w:line="240" w:lineRule="auto"/>
              <w:ind w:left="630" w:firstLine="0"/>
              <w:rPr>
                <w:sz w:val="18"/>
                <w:szCs w:val="18"/>
              </w:rPr>
            </w:pPr>
            <w:r w:rsidDel="00000000" w:rsidR="00000000" w:rsidRPr="00000000">
              <w:rPr>
                <w:sz w:val="18"/>
                <w:szCs w:val="18"/>
                <w:rtl w:val="0"/>
              </w:rPr>
              <w:t xml:space="preserve">issuingServiceName</w:t>
            </w:r>
          </w:p>
        </w:tc>
        <w:tc>
          <w:tcPr>
            <w:shd w:fill="auto" w:val="clear"/>
          </w:tcPr>
          <w:p w:rsidR="00000000" w:rsidDel="00000000" w:rsidP="00000000" w:rsidRDefault="00000000" w:rsidRPr="00000000" w14:paraId="000000AB">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AC">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AD">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E">
            <w:pPr>
              <w:spacing w:after="60" w:before="60" w:lineRule="auto"/>
              <w:ind w:left="630" w:firstLine="0"/>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0AF">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B0">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B1">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B2">
      <w:pPr>
        <w:rPr>
          <w:b w:val="1"/>
        </w:rPr>
      </w:pPr>
      <w:r w:rsidDel="00000000" w:rsidR="00000000" w:rsidRPr="00000000">
        <w:rPr>
          <w:rtl w:val="0"/>
        </w:rPr>
      </w:r>
    </w:p>
    <w:tbl>
      <w:tblPr>
        <w:tblStyle w:val="Table5"/>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0"/>
        </w:trPr>
        <w:tc>
          <w:tcPr>
            <w:shd w:fill="auto" w:val="clear"/>
          </w:tcPr>
          <w:p w:rsidR="00000000" w:rsidDel="00000000" w:rsidP="00000000" w:rsidRDefault="00000000" w:rsidRPr="00000000" w14:paraId="000000B3">
            <w:pPr>
              <w:widowControl w:val="0"/>
              <w:spacing w:after="60" w:before="6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0B4">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B5">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B6">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B7">
            <w:pPr>
              <w:widowControl w:val="0"/>
              <w:spacing w:after="60" w:before="60" w:line="240" w:lineRule="auto"/>
              <w:ind w:left="450" w:firstLine="0"/>
              <w:rPr>
                <w:sz w:val="18"/>
                <w:szCs w:val="18"/>
              </w:rPr>
            </w:pPr>
            <w:r w:rsidDel="00000000" w:rsidR="00000000" w:rsidRPr="00000000">
              <w:rPr>
                <w:sz w:val="18"/>
                <w:szCs w:val="18"/>
                <w:rtl w:val="0"/>
              </w:rPr>
              <w:t xml:space="preserve">NONE</w:t>
            </w:r>
          </w:p>
        </w:tc>
        <w:tc>
          <w:tcPr>
            <w:shd w:fill="auto" w:val="clear"/>
          </w:tcPr>
          <w:p w:rsidR="00000000" w:rsidDel="00000000" w:rsidP="00000000" w:rsidRDefault="00000000" w:rsidRPr="00000000" w14:paraId="000000B8">
            <w:pPr>
              <w:widowControl w:val="0"/>
              <w:spacing w:after="60" w:before="60" w:line="240" w:lineRule="auto"/>
              <w:ind w:left="342" w:hanging="268"/>
              <w:rPr>
                <w:sz w:val="18"/>
                <w:szCs w:val="18"/>
              </w:rPr>
            </w:pPr>
            <w:r w:rsidDel="00000000" w:rsidR="00000000" w:rsidRPr="00000000">
              <w:rPr>
                <w:rtl w:val="0"/>
              </w:rPr>
            </w:r>
          </w:p>
        </w:tc>
        <w:tc>
          <w:tcPr>
            <w:shd w:fill="auto" w:val="clear"/>
          </w:tcPr>
          <w:p w:rsidR="00000000" w:rsidDel="00000000" w:rsidP="00000000" w:rsidRDefault="00000000" w:rsidRPr="00000000" w14:paraId="000000B9">
            <w:pPr>
              <w:widowControl w:val="0"/>
              <w:spacing w:after="60" w:before="60" w:line="24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0BA">
            <w:pPr>
              <w:widowControl w:val="0"/>
              <w:spacing w:after="60" w:before="60" w:line="240" w:lineRule="auto"/>
              <w:rPr>
                <w:sz w:val="18"/>
                <w:szCs w:val="18"/>
              </w:rPr>
            </w:pPr>
            <w:r w:rsidDel="00000000" w:rsidR="00000000" w:rsidRPr="00000000">
              <w:rPr>
                <w:rtl w:val="0"/>
              </w:rPr>
            </w:r>
          </w:p>
        </w:tc>
      </w:tr>
    </w:tbl>
    <w:p w:rsidR="00000000" w:rsidDel="00000000" w:rsidP="00000000" w:rsidRDefault="00000000" w:rsidRPr="00000000" w14:paraId="000000BB">
      <w:pPr>
        <w:rPr>
          <w:b w:val="1"/>
        </w:rPr>
      </w:pPr>
      <w:r w:rsidDel="00000000" w:rsidR="00000000" w:rsidRPr="00000000">
        <w:rPr>
          <w:rtl w:val="0"/>
        </w:rPr>
      </w:r>
    </w:p>
    <w:tbl>
      <w:tblPr>
        <w:tblStyle w:val="Table6"/>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blHeader w:val="0"/>
        </w:trPr>
        <w:tc>
          <w:tcPr>
            <w:gridSpan w:val="3"/>
            <w:shd w:fill="auto" w:val="clear"/>
          </w:tcPr>
          <w:p w:rsidR="00000000" w:rsidDel="00000000" w:rsidP="00000000" w:rsidRDefault="00000000" w:rsidRPr="00000000" w14:paraId="000000BC">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blHeader w:val="0"/>
        </w:trPr>
        <w:tc>
          <w:tcPr>
            <w:shd w:fill="auto" w:val="clear"/>
          </w:tcPr>
          <w:p w:rsidR="00000000" w:rsidDel="00000000" w:rsidP="00000000" w:rsidRDefault="00000000" w:rsidRPr="00000000" w14:paraId="000000BF">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0C0">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0C1">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0C2">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0C3">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0C4">
            <w:pPr>
              <w:widowControl w:val="0"/>
              <w:spacing w:after="60" w:before="60" w:line="24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0C5">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0C6">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0C7">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0C8">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0C9">
            <w:pPr>
              <w:widowControl w:val="0"/>
              <w:spacing w:after="60" w:before="60" w:line="240" w:lineRule="auto"/>
              <w:rPr>
                <w:sz w:val="18"/>
                <w:szCs w:val="18"/>
              </w:rPr>
            </w:pPr>
            <w:r w:rsidDel="00000000" w:rsidR="00000000" w:rsidRPr="00000000">
              <w:rPr>
                <w:sz w:val="18"/>
                <w:szCs w:val="18"/>
                <w:rtl w:val="0"/>
              </w:rPr>
              <w:t xml:space="preserve">Label: Weather Warning </w:t>
            </w:r>
          </w:p>
          <w:p w:rsidR="00000000" w:rsidDel="00000000" w:rsidP="00000000" w:rsidRDefault="00000000" w:rsidRPr="00000000" w14:paraId="000000CA">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0CB">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0CC">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0CD">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0CE">
      <w:pPr>
        <w:rPr>
          <w:b w:val="1"/>
        </w:rPr>
      </w:pPr>
      <w:r w:rsidDel="00000000" w:rsidR="00000000" w:rsidRPr="00000000">
        <w:rPr>
          <w:rtl w:val="0"/>
        </w:rPr>
      </w:r>
    </w:p>
    <w:tbl>
      <w:tblPr>
        <w:tblStyle w:val="Table7"/>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180" w:hRule="atLeast"/>
          <w:tblHeader w:val="0"/>
        </w:trPr>
        <w:tc>
          <w:tcPr/>
          <w:p w:rsidR="00000000" w:rsidDel="00000000" w:rsidP="00000000" w:rsidRDefault="00000000" w:rsidRPr="00000000" w14:paraId="000000CF">
            <w:pPr>
              <w:widowControl w:val="0"/>
              <w:spacing w:after="0" w:line="240" w:lineRule="auto"/>
              <w:rPr>
                <w:b w:val="1"/>
                <w:sz w:val="18"/>
                <w:szCs w:val="18"/>
              </w:rPr>
            </w:pPr>
            <w:r w:rsidDel="00000000" w:rsidR="00000000" w:rsidRPr="00000000">
              <w:rPr>
                <w:b w:val="1"/>
                <w:sz w:val="18"/>
                <w:szCs w:val="18"/>
                <w:rtl w:val="0"/>
              </w:rPr>
              <w:t xml:space="preserve">Additional References :</w:t>
            </w:r>
          </w:p>
          <w:p w:rsidR="00000000" w:rsidDel="00000000" w:rsidP="00000000" w:rsidRDefault="00000000" w:rsidRPr="00000000" w14:paraId="000000D0">
            <w:pPr>
              <w:widowControl w:val="0"/>
              <w:spacing w:after="0" w:line="24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0D1">
            <w:pPr>
              <w:widowControl w:val="0"/>
              <w:numPr>
                <w:ilvl w:val="0"/>
                <w:numId w:val="12"/>
              </w:numPr>
              <w:spacing w:after="200" w:line="240" w:lineRule="auto"/>
              <w:ind w:left="720" w:hanging="360"/>
              <w:jc w:val="left"/>
              <w:rPr>
                <w:rFonts w:ascii="Times New Roman" w:cs="Times New Roman" w:eastAsia="Times New Roman" w:hAnsi="Times New Roman"/>
                <w:sz w:val="18"/>
                <w:szCs w:val="18"/>
              </w:rPr>
            </w:pPr>
            <w:r w:rsidDel="00000000" w:rsidR="00000000" w:rsidRPr="00000000">
              <w:rPr>
                <w:sz w:val="18"/>
                <w:szCs w:val="18"/>
                <w:rtl w:val="0"/>
              </w:rPr>
              <w:t xml:space="preserve">Exactly one instance of this Information Type per dataset</w:t>
            </w:r>
            <w:r w:rsidDel="00000000" w:rsidR="00000000" w:rsidRPr="00000000">
              <w:rPr>
                <w:rtl w:val="0"/>
              </w:rPr>
            </w:r>
          </w:p>
        </w:tc>
      </w:tr>
    </w:tbl>
    <w:p w:rsidR="00000000" w:rsidDel="00000000" w:rsidP="00000000" w:rsidRDefault="00000000" w:rsidRPr="00000000" w14:paraId="000000D2">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3">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4">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5">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6">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7">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8">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9">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A">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B">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C">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D">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E">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F">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E0">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E1">
      <w:pPr>
        <w:pStyle w:val="Heading2"/>
        <w:numPr>
          <w:ilvl w:val="0"/>
          <w:numId w:val="6"/>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1gsx2kbqbmb2" w:id="3"/>
      <w:bookmarkEnd w:id="3"/>
      <w:r w:rsidDel="00000000" w:rsidR="00000000" w:rsidRPr="00000000">
        <w:rPr>
          <w:rFonts w:ascii="Times New Roman" w:cs="Times New Roman" w:eastAsia="Times New Roman" w:hAnsi="Times New Roman"/>
          <w:sz w:val="24"/>
          <w:szCs w:val="24"/>
          <w:rtl w:val="0"/>
        </w:rPr>
        <w:t xml:space="preserve">A.02    Ice Accretion Warning</w:t>
      </w:r>
    </w:p>
    <w:tbl>
      <w:tblPr>
        <w:tblStyle w:val="Table8"/>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0E2">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 Ice AccretionWarning is a Feature Type that is a subType of the Weather Warning abstract Feature Type. All attributes within and associations to/from Weather Warning are inherited by Ice Accretion Warning.</w:t>
            </w:r>
          </w:p>
        </w:tc>
      </w:tr>
      <w:tr>
        <w:trPr>
          <w:cantSplit w:val="0"/>
          <w:trHeight w:val="540" w:hRule="atLeast"/>
          <w:tblHeader w:val="0"/>
        </w:trPr>
        <w:tc>
          <w:tcPr>
            <w:shd w:fill="auto" w:val="clear"/>
          </w:tcPr>
          <w:p w:rsidR="00000000" w:rsidDel="00000000" w:rsidP="00000000" w:rsidRDefault="00000000" w:rsidRPr="00000000" w14:paraId="000000E3">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weather forecast agency when ice accumulation rates pose a hazard to vessels.</w:t>
            </w:r>
          </w:p>
        </w:tc>
      </w:tr>
      <w:tr>
        <w:trPr>
          <w:cantSplit w:val="0"/>
          <w:trHeight w:val="480" w:hRule="atLeast"/>
          <w:tblHeader w:val="0"/>
        </w:trPr>
        <w:tc>
          <w:tcPr>
            <w:shd w:fill="auto" w:val="clear"/>
            <w:vAlign w:val="center"/>
          </w:tcPr>
          <w:p w:rsidR="00000000" w:rsidDel="00000000" w:rsidP="00000000" w:rsidRDefault="00000000" w:rsidRPr="00000000" w14:paraId="000000E4">
            <w:pPr>
              <w:widowControl w:val="0"/>
              <w:spacing w:after="0" w:line="240" w:lineRule="auto"/>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0E5">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iceAccretionWarning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0E6">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tbl>
      <w:tblPr>
        <w:tblStyle w:val="Table9"/>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0E8">
            <w:pPr>
              <w:widowControl w:val="0"/>
              <w:spacing w:after="0" w:line="240" w:lineRule="auto"/>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0E9">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EA">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EB">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EC">
            <w:pPr>
              <w:widowControl w:val="0"/>
              <w:spacing w:after="60" w:before="60" w:line="240" w:lineRule="auto"/>
              <w:rPr>
                <w:sz w:val="18"/>
                <w:szCs w:val="18"/>
              </w:rPr>
            </w:pPr>
            <w:r w:rsidDel="00000000" w:rsidR="00000000" w:rsidRPr="00000000">
              <w:rPr>
                <w:sz w:val="18"/>
                <w:szCs w:val="18"/>
                <w:rtl w:val="0"/>
              </w:rPr>
              <w:t xml:space="preserve">iceAccretionRate</w:t>
            </w:r>
          </w:p>
        </w:tc>
        <w:tc>
          <w:tcPr>
            <w:shd w:fill="auto" w:val="clear"/>
          </w:tcPr>
          <w:p w:rsidR="00000000" w:rsidDel="00000000" w:rsidP="00000000" w:rsidRDefault="00000000" w:rsidRPr="00000000" w14:paraId="000000ED">
            <w:pPr>
              <w:widowControl w:val="0"/>
              <w:spacing w:after="60" w:before="60" w:line="240" w:lineRule="auto"/>
              <w:jc w:val="left"/>
              <w:rPr>
                <w:sz w:val="18"/>
                <w:szCs w:val="18"/>
              </w:rPr>
            </w:pPr>
            <w:r w:rsidDel="00000000" w:rsidR="00000000" w:rsidRPr="00000000">
              <w:rPr>
                <w:sz w:val="18"/>
                <w:szCs w:val="18"/>
                <w:rtl w:val="0"/>
              </w:rPr>
              <w:t xml:space="preserve">1: moderate icing</w:t>
            </w:r>
          </w:p>
          <w:p w:rsidR="00000000" w:rsidDel="00000000" w:rsidP="00000000" w:rsidRDefault="00000000" w:rsidRPr="00000000" w14:paraId="000000EE">
            <w:pPr>
              <w:widowControl w:val="0"/>
              <w:spacing w:after="60" w:before="60" w:line="240" w:lineRule="auto"/>
              <w:jc w:val="left"/>
              <w:rPr>
                <w:sz w:val="18"/>
                <w:szCs w:val="18"/>
              </w:rPr>
            </w:pPr>
            <w:r w:rsidDel="00000000" w:rsidR="00000000" w:rsidRPr="00000000">
              <w:rPr>
                <w:sz w:val="18"/>
                <w:szCs w:val="18"/>
                <w:rtl w:val="0"/>
              </w:rPr>
              <w:t xml:space="preserve">2: severe icing</w:t>
            </w:r>
          </w:p>
        </w:tc>
        <w:tc>
          <w:tcPr>
            <w:shd w:fill="auto" w:val="clear"/>
          </w:tcPr>
          <w:p w:rsidR="00000000" w:rsidDel="00000000" w:rsidP="00000000" w:rsidRDefault="00000000" w:rsidRPr="00000000" w14:paraId="000000EF">
            <w:pPr>
              <w:widowControl w:val="0"/>
              <w:spacing w:after="60" w:before="60" w:line="24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0F0">
            <w:pPr>
              <w:widowControl w:val="0"/>
              <w:spacing w:after="60" w:before="60" w:line="24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F1">
            <w:pPr>
              <w:widowControl w:val="0"/>
              <w:spacing w:after="60" w:before="60" w:line="240" w:lineRule="auto"/>
              <w:rPr>
                <w:sz w:val="18"/>
                <w:szCs w:val="18"/>
              </w:rPr>
            </w:pPr>
            <w:r w:rsidDel="00000000" w:rsidR="00000000" w:rsidRPr="00000000">
              <w:rPr>
                <w:sz w:val="18"/>
                <w:szCs w:val="18"/>
                <w:rtl w:val="0"/>
              </w:rPr>
              <w:t xml:space="preserve">sourceOfIcing</w:t>
            </w:r>
          </w:p>
        </w:tc>
        <w:tc>
          <w:tcPr>
            <w:shd w:fill="auto" w:val="clear"/>
          </w:tcPr>
          <w:p w:rsidR="00000000" w:rsidDel="00000000" w:rsidP="00000000" w:rsidRDefault="00000000" w:rsidRPr="00000000" w14:paraId="000000F2">
            <w:pPr>
              <w:widowControl w:val="0"/>
              <w:spacing w:after="60" w:before="60" w:line="240" w:lineRule="auto"/>
              <w:ind w:left="0" w:firstLine="0"/>
              <w:rPr>
                <w:sz w:val="18"/>
                <w:szCs w:val="18"/>
              </w:rPr>
            </w:pPr>
            <w:r w:rsidDel="00000000" w:rsidR="00000000" w:rsidRPr="00000000">
              <w:rPr>
                <w:sz w:val="18"/>
                <w:szCs w:val="18"/>
                <w:rtl w:val="0"/>
              </w:rPr>
              <w:t xml:space="preserve">1: freezing spray</w:t>
            </w:r>
          </w:p>
          <w:p w:rsidR="00000000" w:rsidDel="00000000" w:rsidP="00000000" w:rsidRDefault="00000000" w:rsidRPr="00000000" w14:paraId="000000F3">
            <w:pPr>
              <w:widowControl w:val="0"/>
              <w:spacing w:after="60" w:before="60" w:line="240" w:lineRule="auto"/>
              <w:ind w:left="0" w:firstLine="0"/>
              <w:rPr>
                <w:sz w:val="18"/>
                <w:szCs w:val="18"/>
              </w:rPr>
            </w:pPr>
            <w:r w:rsidDel="00000000" w:rsidR="00000000" w:rsidRPr="00000000">
              <w:rPr>
                <w:sz w:val="18"/>
                <w:szCs w:val="18"/>
                <w:rtl w:val="0"/>
              </w:rPr>
              <w:t xml:space="preserve">2: freezing rain</w:t>
            </w:r>
          </w:p>
          <w:p w:rsidR="00000000" w:rsidDel="00000000" w:rsidP="00000000" w:rsidRDefault="00000000" w:rsidRPr="00000000" w14:paraId="000000F4">
            <w:pPr>
              <w:widowControl w:val="0"/>
              <w:spacing w:after="60" w:before="60" w:line="240" w:lineRule="auto"/>
              <w:ind w:left="0" w:firstLine="0"/>
              <w:rPr>
                <w:sz w:val="18"/>
                <w:szCs w:val="18"/>
              </w:rPr>
            </w:pPr>
            <w:r w:rsidDel="00000000" w:rsidR="00000000" w:rsidRPr="00000000">
              <w:rPr>
                <w:sz w:val="18"/>
                <w:szCs w:val="18"/>
                <w:rtl w:val="0"/>
              </w:rPr>
              <w:t xml:space="preserve">3: freezing fog</w:t>
            </w:r>
          </w:p>
          <w:p w:rsidR="00000000" w:rsidDel="00000000" w:rsidP="00000000" w:rsidRDefault="00000000" w:rsidRPr="00000000" w14:paraId="000000F5">
            <w:pPr>
              <w:widowControl w:val="0"/>
              <w:spacing w:after="60" w:before="60" w:line="240" w:lineRule="auto"/>
              <w:ind w:left="0" w:firstLine="0"/>
              <w:rPr>
                <w:sz w:val="18"/>
                <w:szCs w:val="18"/>
              </w:rPr>
            </w:pPr>
            <w:r w:rsidDel="00000000" w:rsidR="00000000" w:rsidRPr="00000000">
              <w:rPr>
                <w:sz w:val="18"/>
                <w:szCs w:val="18"/>
                <w:rtl w:val="0"/>
              </w:rPr>
              <w:t xml:space="preserve">4: other icing source</w:t>
            </w:r>
          </w:p>
        </w:tc>
        <w:tc>
          <w:tcPr>
            <w:shd w:fill="auto" w:val="clear"/>
          </w:tcPr>
          <w:p w:rsidR="00000000" w:rsidDel="00000000" w:rsidP="00000000" w:rsidRDefault="00000000" w:rsidRPr="00000000" w14:paraId="000000F6">
            <w:pPr>
              <w:widowControl w:val="0"/>
              <w:spacing w:after="60" w:before="60" w:line="24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0F7">
            <w:pPr>
              <w:widowControl w:val="0"/>
              <w:spacing w:after="60" w:before="60"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F8">
      <w:pPr>
        <w:rPr>
          <w:b w:val="1"/>
        </w:rPr>
      </w:pPr>
      <w:r w:rsidDel="00000000" w:rsidR="00000000" w:rsidRPr="00000000">
        <w:rPr>
          <w:rtl w:val="0"/>
        </w:rPr>
      </w:r>
    </w:p>
    <w:tbl>
      <w:tblPr>
        <w:tblStyle w:val="Table10"/>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0"/>
        </w:trPr>
        <w:tc>
          <w:tcPr>
            <w:shd w:fill="auto" w:val="clear"/>
          </w:tcPr>
          <w:p w:rsidR="00000000" w:rsidDel="00000000" w:rsidP="00000000" w:rsidRDefault="00000000" w:rsidRPr="00000000" w14:paraId="000000F9">
            <w:pPr>
              <w:widowControl w:val="0"/>
              <w:spacing w:after="60" w:before="6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0FA">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FB">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FC">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FD">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0FE">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0FF">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00">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1">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102">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03">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0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5">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10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0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0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9">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10A">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0B">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0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D">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10E">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0F">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10">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11">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112">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13">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1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15">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116">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17">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18">
            <w:pPr>
              <w:spacing w:after="60" w:before="6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119">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11A">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1B">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1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1D">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11E">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1F">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120">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21">
      <w:pPr>
        <w:rPr>
          <w:b w:val="1"/>
        </w:rPr>
      </w:pPr>
      <w:r w:rsidDel="00000000" w:rsidR="00000000" w:rsidRPr="00000000">
        <w:rPr>
          <w:rtl w:val="0"/>
        </w:rPr>
      </w:r>
    </w:p>
    <w:tbl>
      <w:tblPr>
        <w:tblStyle w:val="Table11"/>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122">
            <w:pPr>
              <w:widowControl w:val="0"/>
              <w:spacing w:after="60" w:before="60" w:line="240" w:lineRule="auto"/>
              <w:rPr>
                <w:b w:val="1"/>
                <w:sz w:val="18"/>
                <w:szCs w:val="18"/>
              </w:rPr>
            </w:pPr>
            <w:sdt>
              <w:sdtPr>
                <w:tag w:val="goog_rdk_0"/>
              </w:sdtPr>
              <w:sdtContent>
                <w:commentRangeStart w:id="0"/>
              </w:sdtContent>
            </w:sdt>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125">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126">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127">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28">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29">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12A">
            <w:pPr>
              <w:widowControl w:val="0"/>
              <w:spacing w:after="60" w:before="60" w:line="240" w:lineRule="auto"/>
              <w:ind w:left="0" w:firstLine="0"/>
              <w:rPr>
                <w:sz w:val="18"/>
                <w:szCs w:val="18"/>
              </w:rPr>
            </w:pPr>
            <w:r w:rsidDel="00000000" w:rsidR="00000000" w:rsidRPr="00000000">
              <w:rPr>
                <w:sz w:val="18"/>
                <w:szCs w:val="18"/>
                <w:rtl w:val="0"/>
              </w:rPr>
              <w:t xml:space="preserve">Label: DataProvider</w:t>
            </w:r>
          </w:p>
          <w:p w:rsidR="00000000" w:rsidDel="00000000" w:rsidP="00000000" w:rsidRDefault="00000000" w:rsidRPr="00000000" w14:paraId="0000012B">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12C">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2D">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2E">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12F">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130">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131">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32">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33">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134">
      <w:pPr>
        <w:rPr>
          <w:b w:val="1"/>
        </w:rPr>
      </w:pPr>
      <w:commentRangeEnd w:id="0"/>
      <w:r w:rsidDel="00000000" w:rsidR="00000000" w:rsidRPr="00000000">
        <w:commentReference w:id="0"/>
      </w:r>
      <w:r w:rsidDel="00000000" w:rsidR="00000000" w:rsidRPr="00000000">
        <w:rPr>
          <w:rtl w:val="0"/>
        </w:rPr>
      </w:r>
    </w:p>
    <w:tbl>
      <w:tblPr>
        <w:tblStyle w:val="Table12"/>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180" w:hRule="atLeast"/>
          <w:tblHeader w:val="0"/>
        </w:trPr>
        <w:tc>
          <w:tcPr/>
          <w:p w:rsidR="00000000" w:rsidDel="00000000" w:rsidP="00000000" w:rsidRDefault="00000000" w:rsidRPr="00000000" w14:paraId="00000135">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136">
            <w:pPr>
              <w:numPr>
                <w:ilvl w:val="0"/>
                <w:numId w:val="7"/>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471, Annex 2.B, Multilingual List of Terms used in Weather and Sea Bulletins</w:t>
            </w:r>
            <w:r w:rsidDel="00000000" w:rsidR="00000000" w:rsidRPr="00000000">
              <w:rPr>
                <w:rtl w:val="0"/>
              </w:rPr>
            </w:r>
          </w:p>
          <w:p w:rsidR="00000000" w:rsidDel="00000000" w:rsidP="00000000" w:rsidRDefault="00000000" w:rsidRPr="00000000" w14:paraId="00000137">
            <w:pPr>
              <w:numPr>
                <w:ilvl w:val="0"/>
                <w:numId w:val="7"/>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558, Appendix I.2, Multilingual List of terms used in Weather and Sea Bulletins</w:t>
            </w:r>
            <w:r w:rsidDel="00000000" w:rsidR="00000000" w:rsidRPr="00000000">
              <w:rPr>
                <w:rtl w:val="0"/>
              </w:rPr>
            </w:r>
          </w:p>
          <w:p w:rsidR="00000000" w:rsidDel="00000000" w:rsidP="00000000" w:rsidRDefault="00000000" w:rsidRPr="00000000" w14:paraId="00000138">
            <w:pPr>
              <w:numPr>
                <w:ilvl w:val="0"/>
                <w:numId w:val="7"/>
              </w:numPr>
              <w:spacing w:after="0" w:line="240" w:lineRule="auto"/>
              <w:ind w:left="720" w:hanging="360"/>
              <w:jc w:val="left"/>
              <w:rPr/>
            </w:pPr>
            <w:r w:rsidDel="00000000" w:rsidR="00000000" w:rsidRPr="00000000">
              <w:rPr>
                <w:sz w:val="18"/>
                <w:szCs w:val="18"/>
                <w:rtl w:val="0"/>
              </w:rPr>
              <w:t xml:space="preserve">{Is a reference needed for ice accumulation thresholds?}</w:t>
            </w:r>
            <w:r w:rsidDel="00000000" w:rsidR="00000000" w:rsidRPr="00000000">
              <w:rPr>
                <w:rtl w:val="0"/>
              </w:rPr>
            </w:r>
          </w:p>
          <w:p w:rsidR="00000000" w:rsidDel="00000000" w:rsidP="00000000" w:rsidRDefault="00000000" w:rsidRPr="00000000" w14:paraId="00000139">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13A">
            <w:pPr>
              <w:numPr>
                <w:ilvl w:val="0"/>
                <w:numId w:val="7"/>
              </w:numPr>
              <w:spacing w:after="0" w:lineRule="auto"/>
              <w:ind w:left="720" w:hanging="36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3B">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pPr>
      <w:bookmarkStart w:colFirst="0" w:colLast="0" w:name="_heading=h.hn36su9qmjtf" w:id="4"/>
      <w:bookmarkEnd w:id="4"/>
      <w:r w:rsidDel="00000000" w:rsidR="00000000" w:rsidRPr="00000000">
        <w:rPr>
          <w:rtl w:val="0"/>
        </w:rPr>
      </w:r>
    </w:p>
    <w:p w:rsidR="00000000" w:rsidDel="00000000" w:rsidP="00000000" w:rsidRDefault="00000000" w:rsidRPr="00000000" w14:paraId="0000013C">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D">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E">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F">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0">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1">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2">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3">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4">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5">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6">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7">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8">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9">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A">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B">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C">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D">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E">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F">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50">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51">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52">
      <w:pPr>
        <w:pStyle w:val="Heading2"/>
        <w:numPr>
          <w:ilvl w:val="0"/>
          <w:numId w:val="6"/>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7z2iqyf14n3w" w:id="5"/>
      <w:bookmarkEnd w:id="5"/>
      <w:r w:rsidDel="00000000" w:rsidR="00000000" w:rsidRPr="00000000">
        <w:rPr>
          <w:rFonts w:ascii="Times New Roman" w:cs="Times New Roman" w:eastAsia="Times New Roman" w:hAnsi="Times New Roman"/>
          <w:sz w:val="24"/>
          <w:szCs w:val="24"/>
          <w:rtl w:val="0"/>
        </w:rPr>
        <w:t xml:space="preserve">A.03     Restricted Visibility Warning</w:t>
      </w:r>
    </w:p>
    <w:tbl>
      <w:tblPr>
        <w:tblStyle w:val="Table13"/>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153">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 Restricted Visibility Warning is a Feature Type that is a subType of the Weather Warning abstract Feature Type. All attributes within and associations to/from Weather Warning are inherited by Restricted Visibility Warning.</w:t>
            </w:r>
          </w:p>
          <w:p w:rsidR="00000000" w:rsidDel="00000000" w:rsidP="00000000" w:rsidRDefault="00000000" w:rsidRPr="00000000" w14:paraId="00000154">
            <w:pPr>
              <w:widowControl w:val="0"/>
              <w:spacing w:after="120" w:before="120" w:line="240" w:lineRule="auto"/>
              <w:rPr>
                <w:sz w:val="18"/>
                <w:szCs w:val="18"/>
              </w:rPr>
            </w:pPr>
            <w:r w:rsidDel="00000000" w:rsidR="00000000" w:rsidRPr="00000000">
              <w:rPr>
                <w:rtl w:val="0"/>
              </w:rPr>
            </w:r>
          </w:p>
        </w:tc>
      </w:tr>
      <w:tr>
        <w:trPr>
          <w:cantSplit w:val="0"/>
          <w:trHeight w:val="540" w:hRule="atLeast"/>
          <w:tblHeader w:val="0"/>
        </w:trPr>
        <w:tc>
          <w:tcPr>
            <w:shd w:fill="auto" w:val="clear"/>
          </w:tcPr>
          <w:p w:rsidR="00000000" w:rsidDel="00000000" w:rsidP="00000000" w:rsidRDefault="00000000" w:rsidRPr="00000000" w14:paraId="00000155">
            <w:pPr>
              <w:widowControl w:val="0"/>
              <w:spacing w:after="120" w:before="120" w:line="240" w:lineRule="auto"/>
              <w:rPr>
                <w:sz w:val="12"/>
                <w:szCs w:val="12"/>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weather forecast agency when horizontal visibility is degraded to less than 0.5 nautical mile by fog, smoke, dust, haze, heavy precipitation, or any other phenomena.</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56">
            <w:pPr>
              <w:widowControl w:val="0"/>
              <w:spacing w:after="0" w:line="240" w:lineRule="auto"/>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57">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restrictedVisibilityWarning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58">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4"/>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15A">
            <w:pPr>
              <w:widowControl w:val="0"/>
              <w:spacing w:after="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15B">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15C">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15D">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15E">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15F">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60">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61">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2">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163">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64">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65">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6">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167">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68">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69">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A">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16B">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6C">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6D">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E">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16F">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70">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71">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72">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173">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74">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75">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76">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177">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78">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79">
            <w:pPr>
              <w:spacing w:after="60" w:before="6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17A">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17B">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7C">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7D">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7E">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17F">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80">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181">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82">
      <w:pPr>
        <w:rPr>
          <w:b w:val="1"/>
        </w:rPr>
      </w:pPr>
      <w:r w:rsidDel="00000000" w:rsidR="00000000" w:rsidRPr="00000000">
        <w:rPr>
          <w:rtl w:val="0"/>
        </w:rPr>
      </w:r>
    </w:p>
    <w:tbl>
      <w:tblPr>
        <w:tblStyle w:val="Table15"/>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sdt>
        <w:sdtPr>
          <w:tag w:val="goog_rdk_2"/>
        </w:sdtPr>
        <w:sdtContent>
          <w:tr>
            <w:trPr>
              <w:cantSplit w:val="0"/>
              <w:trHeight w:val="20" w:hRule="atLeast"/>
              <w:tblHeader w:val="0"/>
              <w:del w:author="Thomas Cervone-Richards - NOAA Federal" w:id="0" w:date="2024-10-16T16:46:52Z"/>
            </w:trPr>
            <w:tc>
              <w:tcPr>
                <w:shd w:fill="auto" w:val="clear"/>
              </w:tcPr>
              <w:sdt>
                <w:sdtPr>
                  <w:tag w:val="goog_rdk_4"/>
                </w:sdtPr>
                <w:sdtContent>
                  <w:p w:rsidR="00000000" w:rsidDel="00000000" w:rsidP="00000000" w:rsidRDefault="00000000" w:rsidRPr="00000000" w14:paraId="00000183">
                    <w:pPr>
                      <w:widowControl w:val="0"/>
                      <w:spacing w:after="60" w:before="60" w:line="240" w:lineRule="auto"/>
                      <w:rPr>
                        <w:del w:author="Thomas Cervone-Richards - NOAA Federal" w:id="0" w:date="2024-10-16T16:46:52Z"/>
                        <w:b w:val="1"/>
                        <w:sz w:val="18"/>
                        <w:szCs w:val="18"/>
                      </w:rPr>
                    </w:pPr>
                    <w:sdt>
                      <w:sdtPr>
                        <w:tag w:val="goog_rdk_3"/>
                      </w:sdtPr>
                      <w:sdtContent>
                        <w:del w:author="Thomas Cervone-Richards - NOAA Federal" w:id="0" w:date="2024-10-16T16:46:52Z">
                          <w:r w:rsidDel="00000000" w:rsidR="00000000" w:rsidRPr="00000000">
                            <w:rPr>
                              <w:b w:val="1"/>
                              <w:sz w:val="18"/>
                              <w:szCs w:val="18"/>
                              <w:rtl w:val="0"/>
                            </w:rPr>
                            <w:delText xml:space="preserve">Inherited Attribute Names</w:delText>
                          </w:r>
                        </w:del>
                      </w:sdtContent>
                    </w:sdt>
                  </w:p>
                </w:sdtContent>
              </w:sdt>
            </w:tc>
            <w:tc>
              <w:tcPr>
                <w:shd w:fill="auto" w:val="clear"/>
                <w:vAlign w:val="center"/>
              </w:tcPr>
              <w:sdt>
                <w:sdtPr>
                  <w:tag w:val="goog_rdk_6"/>
                </w:sdtPr>
                <w:sdtContent>
                  <w:p w:rsidR="00000000" w:rsidDel="00000000" w:rsidP="00000000" w:rsidRDefault="00000000" w:rsidRPr="00000000" w14:paraId="00000184">
                    <w:pPr>
                      <w:widowControl w:val="0"/>
                      <w:spacing w:after="0" w:line="240" w:lineRule="auto"/>
                      <w:rPr>
                        <w:del w:author="Thomas Cervone-Richards - NOAA Federal" w:id="0" w:date="2024-10-16T16:46:52Z"/>
                        <w:b w:val="1"/>
                        <w:color w:val="ff0000"/>
                        <w:sz w:val="18"/>
                        <w:szCs w:val="18"/>
                      </w:rPr>
                    </w:pPr>
                    <w:sdt>
                      <w:sdtPr>
                        <w:tag w:val="goog_rdk_5"/>
                      </w:sdtPr>
                      <w:sdtContent>
                        <w:del w:author="Thomas Cervone-Richards - NOAA Federal" w:id="0" w:date="2024-10-16T16:46:52Z">
                          <w:r w:rsidDel="00000000" w:rsidR="00000000" w:rsidRPr="00000000">
                            <w:rPr>
                              <w:b w:val="1"/>
                              <w:sz w:val="18"/>
                              <w:szCs w:val="18"/>
                              <w:rtl w:val="0"/>
                            </w:rPr>
                            <w:delText xml:space="preserve">Allowable Encoding Value </w:delText>
                          </w:r>
                          <w:r w:rsidDel="00000000" w:rsidR="00000000" w:rsidRPr="00000000">
                            <w:rPr>
                              <w:rtl w:val="0"/>
                            </w:rPr>
                          </w:r>
                        </w:del>
                      </w:sdtContent>
                    </w:sdt>
                  </w:p>
                </w:sdtContent>
              </w:sdt>
            </w:tc>
            <w:tc>
              <w:tcPr>
                <w:shd w:fill="auto" w:val="clear"/>
                <w:vAlign w:val="center"/>
              </w:tcPr>
              <w:sdt>
                <w:sdtPr>
                  <w:tag w:val="goog_rdk_8"/>
                </w:sdtPr>
                <w:sdtContent>
                  <w:p w:rsidR="00000000" w:rsidDel="00000000" w:rsidP="00000000" w:rsidRDefault="00000000" w:rsidRPr="00000000" w14:paraId="00000185">
                    <w:pPr>
                      <w:widowControl w:val="0"/>
                      <w:spacing w:after="0" w:line="240" w:lineRule="auto"/>
                      <w:rPr>
                        <w:del w:author="Thomas Cervone-Richards - NOAA Federal" w:id="0" w:date="2024-10-16T16:46:52Z"/>
                        <w:b w:val="1"/>
                        <w:sz w:val="18"/>
                        <w:szCs w:val="18"/>
                      </w:rPr>
                    </w:pPr>
                    <w:sdt>
                      <w:sdtPr>
                        <w:tag w:val="goog_rdk_7"/>
                      </w:sdtPr>
                      <w:sdtContent>
                        <w:del w:author="Thomas Cervone-Richards - NOAA Federal" w:id="0" w:date="2024-10-16T16:46:52Z">
                          <w:r w:rsidDel="00000000" w:rsidR="00000000" w:rsidRPr="00000000">
                            <w:rPr>
                              <w:b w:val="1"/>
                              <w:sz w:val="18"/>
                              <w:szCs w:val="18"/>
                              <w:rtl w:val="0"/>
                            </w:rPr>
                            <w:delText xml:space="preserve">Type</w:delText>
                          </w:r>
                        </w:del>
                      </w:sdtContent>
                    </w:sdt>
                  </w:p>
                </w:sdtContent>
              </w:sdt>
            </w:tc>
            <w:tc>
              <w:tcPr>
                <w:shd w:fill="auto" w:val="clear"/>
                <w:vAlign w:val="center"/>
              </w:tcPr>
              <w:sdt>
                <w:sdtPr>
                  <w:tag w:val="goog_rdk_10"/>
                </w:sdtPr>
                <w:sdtContent>
                  <w:p w:rsidR="00000000" w:rsidDel="00000000" w:rsidP="00000000" w:rsidRDefault="00000000" w:rsidRPr="00000000" w14:paraId="00000186">
                    <w:pPr>
                      <w:widowControl w:val="0"/>
                      <w:spacing w:after="0" w:line="240" w:lineRule="auto"/>
                      <w:rPr>
                        <w:del w:author="Thomas Cervone-Richards - NOAA Federal" w:id="0" w:date="2024-10-16T16:46:52Z"/>
                        <w:b w:val="1"/>
                        <w:sz w:val="18"/>
                        <w:szCs w:val="18"/>
                      </w:rPr>
                    </w:pPr>
                    <w:sdt>
                      <w:sdtPr>
                        <w:tag w:val="goog_rdk_9"/>
                      </w:sdtPr>
                      <w:sdtContent>
                        <w:del w:author="Thomas Cervone-Richards - NOAA Federal" w:id="0" w:date="2024-10-16T16:46:52Z">
                          <w:r w:rsidDel="00000000" w:rsidR="00000000" w:rsidRPr="00000000">
                            <w:rPr>
                              <w:b w:val="1"/>
                              <w:sz w:val="18"/>
                              <w:szCs w:val="18"/>
                              <w:rtl w:val="0"/>
                            </w:rPr>
                            <w:delText xml:space="preserve">Multiplicity</w:delText>
                          </w:r>
                        </w:del>
                      </w:sdtContent>
                    </w:sdt>
                  </w:p>
                </w:sdtContent>
              </w:sdt>
            </w:tc>
          </w:tr>
        </w:sdtContent>
      </w:sdt>
      <w:sdt>
        <w:sdtPr>
          <w:tag w:val="goog_rdk_11"/>
        </w:sdtPr>
        <w:sdtContent>
          <w:tr>
            <w:trPr>
              <w:cantSplit w:val="0"/>
              <w:trHeight w:val="20" w:hRule="atLeast"/>
              <w:tblHeader w:val="0"/>
              <w:del w:author="Thomas Cervone-Richards - NOAA Federal" w:id="0" w:date="2024-10-16T16:46:52Z"/>
            </w:trPr>
            <w:tc>
              <w:tcPr>
                <w:shd w:fill="auto" w:val="clear"/>
              </w:tcPr>
              <w:sdt>
                <w:sdtPr>
                  <w:tag w:val="goog_rdk_13"/>
                </w:sdtPr>
                <w:sdtContent>
                  <w:p w:rsidR="00000000" w:rsidDel="00000000" w:rsidP="00000000" w:rsidRDefault="00000000" w:rsidRPr="00000000" w14:paraId="00000187">
                    <w:pPr>
                      <w:widowControl w:val="0"/>
                      <w:spacing w:after="60" w:before="60" w:line="240" w:lineRule="auto"/>
                      <w:rPr>
                        <w:del w:author="Thomas Cervone-Richards - NOAA Federal" w:id="0" w:date="2024-10-16T16:46:52Z"/>
                        <w:sz w:val="18"/>
                        <w:szCs w:val="18"/>
                      </w:rPr>
                    </w:pPr>
                    <w:sdt>
                      <w:sdtPr>
                        <w:tag w:val="goog_rdk_12"/>
                      </w:sdtPr>
                      <w:sdtContent>
                        <w:del w:author="Thomas Cervone-Richards - NOAA Federal" w:id="0" w:date="2024-10-16T16:46:52Z">
                          <w:r w:rsidDel="00000000" w:rsidR="00000000" w:rsidRPr="00000000">
                            <w:rPr>
                              <w:sz w:val="18"/>
                              <w:szCs w:val="18"/>
                              <w:rtl w:val="0"/>
                            </w:rPr>
                            <w:delText xml:space="preserve">issuedDateTime</w:delText>
                          </w:r>
                        </w:del>
                      </w:sdtContent>
                    </w:sdt>
                  </w:p>
                </w:sdtContent>
              </w:sdt>
            </w:tc>
            <w:tc>
              <w:tcPr>
                <w:shd w:fill="auto" w:val="clear"/>
              </w:tcPr>
              <w:sdt>
                <w:sdtPr>
                  <w:tag w:val="goog_rdk_15"/>
                </w:sdtPr>
                <w:sdtContent>
                  <w:p w:rsidR="00000000" w:rsidDel="00000000" w:rsidP="00000000" w:rsidRDefault="00000000" w:rsidRPr="00000000" w14:paraId="00000188">
                    <w:pPr>
                      <w:widowControl w:val="0"/>
                      <w:spacing w:after="60" w:before="60" w:line="240" w:lineRule="auto"/>
                      <w:rPr>
                        <w:del w:author="Thomas Cervone-Richards - NOAA Federal" w:id="0" w:date="2024-10-16T16:46:52Z"/>
                        <w:sz w:val="18"/>
                        <w:szCs w:val="18"/>
                      </w:rPr>
                    </w:pPr>
                    <w:sdt>
                      <w:sdtPr>
                        <w:tag w:val="goog_rdk_14"/>
                      </w:sdtPr>
                      <w:sdtContent>
                        <w:del w:author="Thomas Cervone-Richards - NOAA Federal" w:id="0" w:date="2024-10-16T16:46:52Z">
                          <w:r w:rsidDel="00000000" w:rsidR="00000000" w:rsidRPr="00000000">
                            <w:rPr>
                              <w:sz w:val="18"/>
                              <w:szCs w:val="18"/>
                              <w:rtl w:val="0"/>
                            </w:rPr>
                            <w:delText xml:space="preserve">YYYYMMDDTHHMMSS</w:delText>
                          </w:r>
                        </w:del>
                      </w:sdtContent>
                    </w:sdt>
                  </w:p>
                </w:sdtContent>
              </w:sdt>
            </w:tc>
            <w:tc>
              <w:tcPr>
                <w:shd w:fill="auto" w:val="clear"/>
              </w:tcPr>
              <w:sdt>
                <w:sdtPr>
                  <w:tag w:val="goog_rdk_17"/>
                </w:sdtPr>
                <w:sdtContent>
                  <w:p w:rsidR="00000000" w:rsidDel="00000000" w:rsidP="00000000" w:rsidRDefault="00000000" w:rsidRPr="00000000" w14:paraId="00000189">
                    <w:pPr>
                      <w:widowControl w:val="0"/>
                      <w:spacing w:after="60" w:before="60" w:line="240" w:lineRule="auto"/>
                      <w:rPr>
                        <w:del w:author="Thomas Cervone-Richards - NOAA Federal" w:id="0" w:date="2024-10-16T16:46:52Z"/>
                        <w:sz w:val="18"/>
                        <w:szCs w:val="18"/>
                      </w:rPr>
                    </w:pPr>
                    <w:sdt>
                      <w:sdtPr>
                        <w:tag w:val="goog_rdk_16"/>
                      </w:sdtPr>
                      <w:sdtContent>
                        <w:del w:author="Thomas Cervone-Richards - NOAA Federal" w:id="0" w:date="2024-10-16T16:46:52Z">
                          <w:r w:rsidDel="00000000" w:rsidR="00000000" w:rsidRPr="00000000">
                            <w:rPr>
                              <w:sz w:val="18"/>
                              <w:szCs w:val="18"/>
                              <w:rtl w:val="0"/>
                            </w:rPr>
                            <w:delText xml:space="preserve">(S) DT</w:delText>
                          </w:r>
                        </w:del>
                      </w:sdtContent>
                    </w:sdt>
                  </w:p>
                </w:sdtContent>
              </w:sdt>
            </w:tc>
            <w:tc>
              <w:tcPr>
                <w:shd w:fill="auto" w:val="clear"/>
              </w:tcPr>
              <w:sdt>
                <w:sdtPr>
                  <w:tag w:val="goog_rdk_19"/>
                </w:sdtPr>
                <w:sdtContent>
                  <w:p w:rsidR="00000000" w:rsidDel="00000000" w:rsidP="00000000" w:rsidRDefault="00000000" w:rsidRPr="00000000" w14:paraId="0000018A">
                    <w:pPr>
                      <w:widowControl w:val="0"/>
                      <w:spacing w:after="60" w:before="60" w:line="240" w:lineRule="auto"/>
                      <w:rPr>
                        <w:del w:author="Thomas Cervone-Richards - NOAA Federal" w:id="0" w:date="2024-10-16T16:46:52Z"/>
                        <w:sz w:val="18"/>
                        <w:szCs w:val="18"/>
                      </w:rPr>
                    </w:pPr>
                    <w:sdt>
                      <w:sdtPr>
                        <w:tag w:val="goog_rdk_18"/>
                      </w:sdtPr>
                      <w:sdtContent>
                        <w:del w:author="Thomas Cervone-Richards - NOAA Federal" w:id="0" w:date="2024-10-16T16:46:52Z">
                          <w:r w:rsidDel="00000000" w:rsidR="00000000" w:rsidRPr="00000000">
                            <w:rPr>
                              <w:sz w:val="18"/>
                              <w:szCs w:val="18"/>
                              <w:rtl w:val="0"/>
                            </w:rPr>
                            <w:delText xml:space="preserve">1</w:delText>
                          </w:r>
                        </w:del>
                      </w:sdtContent>
                    </w:sdt>
                  </w:p>
                </w:sdtContent>
              </w:sdt>
            </w:tc>
          </w:tr>
        </w:sdtContent>
      </w:sdt>
    </w:tbl>
    <w:p w:rsidR="00000000" w:rsidDel="00000000" w:rsidP="00000000" w:rsidRDefault="00000000" w:rsidRPr="00000000" w14:paraId="0000018B">
      <w:pPr>
        <w:rPr>
          <w:b w:val="1"/>
        </w:rPr>
      </w:pPr>
      <w:r w:rsidDel="00000000" w:rsidR="00000000" w:rsidRPr="00000000">
        <w:rPr>
          <w:rtl w:val="0"/>
        </w:rPr>
      </w:r>
    </w:p>
    <w:tbl>
      <w:tblPr>
        <w:tblStyle w:val="Table16"/>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18C">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18F">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190">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191">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92">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93">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194">
            <w:pPr>
              <w:widowControl w:val="0"/>
              <w:spacing w:after="60" w:before="60" w:line="240" w:lineRule="auto"/>
              <w:ind w:left="0" w:firstLine="0"/>
              <w:rPr>
                <w:sz w:val="18"/>
                <w:szCs w:val="18"/>
              </w:rPr>
            </w:pPr>
            <w:r w:rsidDel="00000000" w:rsidR="00000000" w:rsidRPr="00000000">
              <w:rPr>
                <w:sz w:val="18"/>
                <w:szCs w:val="18"/>
                <w:rtl w:val="0"/>
              </w:rPr>
              <w:t xml:space="preserve">Label: DataProvider</w:t>
            </w:r>
          </w:p>
          <w:p w:rsidR="00000000" w:rsidDel="00000000" w:rsidP="00000000" w:rsidRDefault="00000000" w:rsidRPr="00000000" w14:paraId="00000195">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196">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97">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98">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199">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19A">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19B">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9C">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9D">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19E">
      <w:pPr>
        <w:rPr>
          <w:b w:val="1"/>
        </w:rPr>
      </w:pPr>
      <w:r w:rsidDel="00000000" w:rsidR="00000000" w:rsidRPr="00000000">
        <w:rPr>
          <w:rtl w:val="0"/>
        </w:rPr>
      </w:r>
    </w:p>
    <w:tbl>
      <w:tblPr>
        <w:tblStyle w:val="Table17"/>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180" w:hRule="atLeast"/>
          <w:tblHeader w:val="0"/>
        </w:trPr>
        <w:tc>
          <w:tcPr/>
          <w:p w:rsidR="00000000" w:rsidDel="00000000" w:rsidP="00000000" w:rsidRDefault="00000000" w:rsidRPr="00000000" w14:paraId="0000019F">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1A0">
            <w:pPr>
              <w:numPr>
                <w:ilvl w:val="0"/>
                <w:numId w:val="8"/>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471, Annex 2.B, Multilingual List of Terms used in Weather and Sea Bulletins</w:t>
            </w:r>
            <w:r w:rsidDel="00000000" w:rsidR="00000000" w:rsidRPr="00000000">
              <w:rPr>
                <w:rtl w:val="0"/>
              </w:rPr>
            </w:r>
          </w:p>
          <w:p w:rsidR="00000000" w:rsidDel="00000000" w:rsidP="00000000" w:rsidRDefault="00000000" w:rsidRPr="00000000" w14:paraId="000001A1">
            <w:pPr>
              <w:numPr>
                <w:ilvl w:val="0"/>
                <w:numId w:val="8"/>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558, Appendix I.2, Multilingual List of terms used in Weather and Sea Bulletins, {also in forecast/warning section about restricted visibility?}</w:t>
            </w:r>
            <w:r w:rsidDel="00000000" w:rsidR="00000000" w:rsidRPr="00000000">
              <w:rPr>
                <w:rtl w:val="0"/>
              </w:rPr>
            </w:r>
          </w:p>
          <w:p w:rsidR="00000000" w:rsidDel="00000000" w:rsidP="00000000" w:rsidRDefault="00000000" w:rsidRPr="00000000" w14:paraId="000001A2">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1A3">
            <w:pPr>
              <w:spacing w:after="0" w:lineRule="auto"/>
              <w:jc w:val="left"/>
              <w:rPr>
                <w:b w:val="1"/>
                <w:sz w:val="18"/>
                <w:szCs w:val="18"/>
              </w:rPr>
            </w:pPr>
            <w:r w:rsidDel="00000000" w:rsidR="00000000" w:rsidRPr="00000000">
              <w:rPr>
                <w:rtl w:val="0"/>
              </w:rPr>
            </w:r>
          </w:p>
        </w:tc>
      </w:tr>
    </w:tbl>
    <w:p w:rsidR="00000000" w:rsidDel="00000000" w:rsidP="00000000" w:rsidRDefault="00000000" w:rsidRPr="00000000" w14:paraId="000001A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A5">
      <w:pPr>
        <w:pStyle w:val="Heading2"/>
        <w:numPr>
          <w:ilvl w:val="0"/>
          <w:numId w:val="6"/>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n5tk0x4t3zrd" w:id="6"/>
      <w:bookmarkEnd w:id="6"/>
      <w:r w:rsidDel="00000000" w:rsidR="00000000" w:rsidRPr="00000000">
        <w:rPr>
          <w:rFonts w:ascii="Times New Roman" w:cs="Times New Roman" w:eastAsia="Times New Roman" w:hAnsi="Times New Roman"/>
          <w:sz w:val="24"/>
          <w:szCs w:val="24"/>
          <w:rtl w:val="0"/>
        </w:rPr>
        <w:t xml:space="preserve">A.04   Significant Wave Height Warning </w:t>
      </w:r>
    </w:p>
    <w:tbl>
      <w:tblPr>
        <w:tblStyle w:val="Table18"/>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1A6">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Significant Wave Height Warning is a Feature Type that is a subType of the Weather Warning abstract Feature Type. All attributes within and associations to/from Weather Warning are inherited by Significant Wave Height Warning. </w:t>
            </w:r>
          </w:p>
        </w:tc>
      </w:tr>
      <w:tr>
        <w:trPr>
          <w:cantSplit w:val="0"/>
          <w:trHeight w:val="540" w:hRule="atLeast"/>
          <w:tblHeader w:val="0"/>
        </w:trPr>
        <w:tc>
          <w:tcPr>
            <w:shd w:fill="auto" w:val="clear"/>
          </w:tcPr>
          <w:p w:rsidR="00000000" w:rsidDel="00000000" w:rsidP="00000000" w:rsidRDefault="00000000" w:rsidRPr="00000000" w14:paraId="000001A7">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weather forecast agency when sea state conditions pose a hazard or are life-threatening.</w:t>
            </w:r>
          </w:p>
        </w:tc>
      </w:tr>
      <w:tr>
        <w:trPr>
          <w:cantSplit w:val="0"/>
          <w:trHeight w:val="480" w:hRule="atLeast"/>
          <w:tblHeader w:val="0"/>
        </w:trPr>
        <w:tc>
          <w:tcPr>
            <w:shd w:fill="auto" w:val="clear"/>
            <w:vAlign w:val="center"/>
          </w:tcPr>
          <w:p w:rsidR="00000000" w:rsidDel="00000000" w:rsidP="00000000" w:rsidRDefault="00000000" w:rsidRPr="00000000" w14:paraId="000001A8">
            <w:pPr>
              <w:widowControl w:val="0"/>
              <w:spacing w:after="0" w:line="240" w:lineRule="auto"/>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A9">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significantWaveHeightWarning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AA">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tbl>
      <w:tblPr>
        <w:tblStyle w:val="Table19"/>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1AC">
            <w:pPr>
              <w:widowControl w:val="0"/>
              <w:spacing w:after="0" w:line="240" w:lineRule="auto"/>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1AD">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1AE">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1AF">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1B0">
            <w:pPr>
              <w:widowControl w:val="0"/>
              <w:spacing w:after="60" w:before="60" w:line="240" w:lineRule="auto"/>
              <w:rPr>
                <w:sz w:val="18"/>
                <w:szCs w:val="18"/>
              </w:rPr>
            </w:pPr>
            <w:r w:rsidDel="00000000" w:rsidR="00000000" w:rsidRPr="00000000">
              <w:rPr>
                <w:sz w:val="18"/>
                <w:szCs w:val="18"/>
                <w:rtl w:val="0"/>
              </w:rPr>
              <w:t xml:space="preserve">waveHeightWarningThreshold</w:t>
            </w:r>
          </w:p>
        </w:tc>
        <w:tc>
          <w:tcPr>
            <w:shd w:fill="auto" w:val="clear"/>
          </w:tcPr>
          <w:p w:rsidR="00000000" w:rsidDel="00000000" w:rsidP="00000000" w:rsidRDefault="00000000" w:rsidRPr="00000000" w14:paraId="000001B1">
            <w:pPr>
              <w:widowControl w:val="0"/>
              <w:spacing w:after="60" w:before="60" w:line="240" w:lineRule="auto"/>
              <w:rPr>
                <w:sz w:val="18"/>
                <w:szCs w:val="18"/>
              </w:rPr>
            </w:pPr>
            <w:r w:rsidDel="00000000" w:rsidR="00000000" w:rsidRPr="00000000">
              <w:rPr>
                <w:sz w:val="18"/>
                <w:szCs w:val="18"/>
                <w:rtl w:val="0"/>
              </w:rPr>
              <w:t xml:space="preserve">1: two and a half to four metres</w:t>
            </w:r>
          </w:p>
          <w:p w:rsidR="00000000" w:rsidDel="00000000" w:rsidP="00000000" w:rsidRDefault="00000000" w:rsidRPr="00000000" w14:paraId="000001B2">
            <w:pPr>
              <w:widowControl w:val="0"/>
              <w:spacing w:after="60" w:before="60" w:line="240" w:lineRule="auto"/>
              <w:rPr>
                <w:sz w:val="18"/>
                <w:szCs w:val="18"/>
              </w:rPr>
            </w:pPr>
            <w:r w:rsidDel="00000000" w:rsidR="00000000" w:rsidRPr="00000000">
              <w:rPr>
                <w:sz w:val="18"/>
                <w:szCs w:val="18"/>
                <w:rtl w:val="0"/>
              </w:rPr>
              <w:t xml:space="preserve">2: four to six metres</w:t>
            </w:r>
          </w:p>
          <w:p w:rsidR="00000000" w:rsidDel="00000000" w:rsidP="00000000" w:rsidRDefault="00000000" w:rsidRPr="00000000" w14:paraId="000001B3">
            <w:pPr>
              <w:widowControl w:val="0"/>
              <w:spacing w:after="60" w:before="60" w:line="240" w:lineRule="auto"/>
              <w:rPr>
                <w:sz w:val="18"/>
                <w:szCs w:val="18"/>
              </w:rPr>
            </w:pPr>
            <w:r w:rsidDel="00000000" w:rsidR="00000000" w:rsidRPr="00000000">
              <w:rPr>
                <w:sz w:val="18"/>
                <w:szCs w:val="18"/>
                <w:rtl w:val="0"/>
              </w:rPr>
              <w:t xml:space="preserve">3: six to nine metres</w:t>
            </w:r>
          </w:p>
          <w:p w:rsidR="00000000" w:rsidDel="00000000" w:rsidP="00000000" w:rsidRDefault="00000000" w:rsidRPr="00000000" w14:paraId="000001B4">
            <w:pPr>
              <w:widowControl w:val="0"/>
              <w:spacing w:after="60" w:before="60" w:line="240" w:lineRule="auto"/>
              <w:rPr>
                <w:sz w:val="18"/>
                <w:szCs w:val="18"/>
              </w:rPr>
            </w:pPr>
            <w:r w:rsidDel="00000000" w:rsidR="00000000" w:rsidRPr="00000000">
              <w:rPr>
                <w:sz w:val="18"/>
                <w:szCs w:val="18"/>
                <w:rtl w:val="0"/>
              </w:rPr>
              <w:t xml:space="preserve">4: nine to fourteen metres</w:t>
            </w:r>
          </w:p>
          <w:p w:rsidR="00000000" w:rsidDel="00000000" w:rsidP="00000000" w:rsidRDefault="00000000" w:rsidRPr="00000000" w14:paraId="000001B5">
            <w:pPr>
              <w:widowControl w:val="0"/>
              <w:spacing w:after="60" w:before="60" w:line="240" w:lineRule="auto"/>
              <w:rPr>
                <w:sz w:val="18"/>
                <w:szCs w:val="18"/>
              </w:rPr>
            </w:pPr>
            <w:r w:rsidDel="00000000" w:rsidR="00000000" w:rsidRPr="00000000">
              <w:rPr>
                <w:sz w:val="18"/>
                <w:szCs w:val="18"/>
                <w:rtl w:val="0"/>
              </w:rPr>
              <w:t xml:space="preserve">5: greater than fourteen metres</w:t>
            </w:r>
          </w:p>
        </w:tc>
        <w:tc>
          <w:tcPr>
            <w:shd w:fill="auto" w:val="clear"/>
          </w:tcPr>
          <w:p w:rsidR="00000000" w:rsidDel="00000000" w:rsidP="00000000" w:rsidRDefault="00000000" w:rsidRPr="00000000" w14:paraId="000001B6">
            <w:pPr>
              <w:widowControl w:val="0"/>
              <w:spacing w:after="60" w:before="60" w:line="24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1B7">
            <w:pPr>
              <w:widowControl w:val="0"/>
              <w:spacing w:after="60" w:before="60" w:lin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B8">
      <w:pPr>
        <w:rPr>
          <w:b w:val="1"/>
        </w:rPr>
      </w:pPr>
      <w:r w:rsidDel="00000000" w:rsidR="00000000" w:rsidRPr="00000000">
        <w:rPr>
          <w:rtl w:val="0"/>
        </w:rPr>
      </w:r>
    </w:p>
    <w:tbl>
      <w:tblPr>
        <w:tblStyle w:val="Table20"/>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0"/>
        </w:trPr>
        <w:tc>
          <w:tcPr>
            <w:shd w:fill="auto" w:val="clear"/>
          </w:tcPr>
          <w:p w:rsidR="00000000" w:rsidDel="00000000" w:rsidP="00000000" w:rsidRDefault="00000000" w:rsidRPr="00000000" w14:paraId="000001B9">
            <w:pPr>
              <w:widowControl w:val="0"/>
              <w:spacing w:after="60" w:before="6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1BA">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1BB">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1BC">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1BD">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1BE">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BF">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C0">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C1">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1C2">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C3">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C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C5">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1C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C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C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C9">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1CA">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CB">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C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CD">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1CE">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CF">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D0">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D1">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1D2">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D3">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D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D5">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1D6">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D7">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D8">
            <w:pPr>
              <w:spacing w:after="60" w:before="6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1D9">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1DA">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DB">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D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DD">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1DE">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DF">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1E0">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E1">
      <w:pPr>
        <w:rPr>
          <w:b w:val="1"/>
        </w:rPr>
      </w:pPr>
      <w:r w:rsidDel="00000000" w:rsidR="00000000" w:rsidRPr="00000000">
        <w:rPr>
          <w:rtl w:val="0"/>
        </w:rPr>
      </w:r>
    </w:p>
    <w:tbl>
      <w:tblPr>
        <w:tblStyle w:val="Table21"/>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1E2">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1E5">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1E6">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1E7">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E8">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E9">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1EA">
            <w:pPr>
              <w:widowControl w:val="0"/>
              <w:spacing w:after="60" w:before="60" w:line="240" w:lineRule="auto"/>
              <w:ind w:left="0" w:firstLine="0"/>
              <w:rPr>
                <w:sz w:val="18"/>
                <w:szCs w:val="18"/>
              </w:rPr>
            </w:pPr>
            <w:r w:rsidDel="00000000" w:rsidR="00000000" w:rsidRPr="00000000">
              <w:rPr>
                <w:sz w:val="18"/>
                <w:szCs w:val="18"/>
                <w:rtl w:val="0"/>
              </w:rPr>
              <w:t xml:space="preserve">Label: DataProvider</w:t>
            </w:r>
          </w:p>
          <w:p w:rsidR="00000000" w:rsidDel="00000000" w:rsidP="00000000" w:rsidRDefault="00000000" w:rsidRPr="00000000" w14:paraId="000001EB">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1EC">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ED">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EE">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1EF">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1F0">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1F1">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F2">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F3">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1F4">
      <w:pPr>
        <w:rPr>
          <w:b w:val="1"/>
        </w:rPr>
      </w:pPr>
      <w:r w:rsidDel="00000000" w:rsidR="00000000" w:rsidRPr="00000000">
        <w:rPr>
          <w:rtl w:val="0"/>
        </w:rPr>
      </w:r>
    </w:p>
    <w:tbl>
      <w:tblPr>
        <w:tblStyle w:val="Table22"/>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180" w:hRule="atLeast"/>
          <w:tblHeader w:val="0"/>
        </w:trPr>
        <w:tc>
          <w:tcPr/>
          <w:p w:rsidR="00000000" w:rsidDel="00000000" w:rsidP="00000000" w:rsidRDefault="00000000" w:rsidRPr="00000000" w14:paraId="000001F5">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1F6">
            <w:pPr>
              <w:numPr>
                <w:ilvl w:val="0"/>
                <w:numId w:val="11"/>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182, International Meteorological Vocabulary</w:t>
            </w:r>
            <w:r w:rsidDel="00000000" w:rsidR="00000000" w:rsidRPr="00000000">
              <w:rPr>
                <w:rtl w:val="0"/>
              </w:rPr>
            </w:r>
          </w:p>
          <w:p w:rsidR="00000000" w:rsidDel="00000000" w:rsidP="00000000" w:rsidRDefault="00000000" w:rsidRPr="00000000" w14:paraId="000001F7">
            <w:pPr>
              <w:numPr>
                <w:ilvl w:val="0"/>
                <w:numId w:val="11"/>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{May want reference about significant wave height definition or WMO 558 }</w:t>
            </w:r>
            <w:r w:rsidDel="00000000" w:rsidR="00000000" w:rsidRPr="00000000">
              <w:rPr>
                <w:rtl w:val="0"/>
              </w:rPr>
            </w:r>
          </w:p>
          <w:p w:rsidR="00000000" w:rsidDel="00000000" w:rsidP="00000000" w:rsidRDefault="00000000" w:rsidRPr="00000000" w14:paraId="000001F8">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1F9">
            <w:pPr>
              <w:numPr>
                <w:ilvl w:val="0"/>
                <w:numId w:val="9"/>
              </w:numPr>
              <w:spacing w:after="0" w:lineRule="auto"/>
              <w:ind w:left="720" w:hanging="360"/>
              <w:jc w:val="left"/>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1FA">
      <w:pPr>
        <w:pStyle w:val="Heading2"/>
        <w:numPr>
          <w:ilvl w:val="0"/>
          <w:numId w:val="6"/>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r4pfexkyn0yy" w:id="7"/>
      <w:bookmarkEnd w:id="7"/>
      <w:r w:rsidDel="00000000" w:rsidR="00000000" w:rsidRPr="00000000">
        <w:rPr>
          <w:rFonts w:ascii="Times New Roman" w:cs="Times New Roman" w:eastAsia="Times New Roman" w:hAnsi="Times New Roman"/>
          <w:sz w:val="24"/>
          <w:szCs w:val="24"/>
          <w:rtl w:val="0"/>
        </w:rPr>
        <w:t xml:space="preserve">A.05     Thunderstorm Warning</w:t>
      </w:r>
    </w:p>
    <w:tbl>
      <w:tblPr>
        <w:tblStyle w:val="Table23"/>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1FB">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 Thunderstorm Warning is a Feature Type that is a subType of the Weather Warning abstract Feature Type. All attributes within and associations to/from Weather Warning are inherited by Thunderstorm Warning.</w:t>
            </w:r>
          </w:p>
        </w:tc>
      </w:tr>
      <w:tr>
        <w:trPr>
          <w:cantSplit w:val="0"/>
          <w:trHeight w:val="540" w:hRule="atLeast"/>
          <w:tblHeader w:val="0"/>
        </w:trPr>
        <w:tc>
          <w:tcPr>
            <w:shd w:fill="auto" w:val="clear"/>
          </w:tcPr>
          <w:p w:rsidR="00000000" w:rsidDel="00000000" w:rsidP="00000000" w:rsidRDefault="00000000" w:rsidRPr="00000000" w14:paraId="000001FC">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weather forecast agency when an area of thunderstorms or squalls poses a hazard. Conditions could include strong winds, locally higher waves, potentially heavy precipitation, hail, and dangerous lightning strikes.</w:t>
            </w:r>
          </w:p>
        </w:tc>
      </w:tr>
      <w:tr>
        <w:trPr>
          <w:cantSplit w:val="0"/>
          <w:trHeight w:val="480" w:hRule="atLeast"/>
          <w:tblHeader w:val="0"/>
        </w:trPr>
        <w:tc>
          <w:tcPr>
            <w:shd w:fill="auto" w:val="clear"/>
            <w:vAlign w:val="center"/>
          </w:tcPr>
          <w:p w:rsidR="00000000" w:rsidDel="00000000" w:rsidP="00000000" w:rsidRDefault="00000000" w:rsidRPr="00000000" w14:paraId="000001FD">
            <w:pPr>
              <w:widowControl w:val="0"/>
              <w:spacing w:after="0" w:line="240" w:lineRule="auto"/>
              <w:rPr>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FE">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thunderstormWarning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FF">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tbl>
      <w:tblPr>
        <w:tblStyle w:val="Table24"/>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201">
            <w:pPr>
              <w:widowControl w:val="0"/>
              <w:spacing w:after="0" w:line="240" w:lineRule="auto"/>
              <w:rPr>
                <w:b w:val="1"/>
              </w:rPr>
            </w:pPr>
            <w:r w:rsidDel="00000000" w:rsidR="00000000" w:rsidRPr="00000000">
              <w:rPr>
                <w:b w:val="1"/>
                <w:rtl w:val="0"/>
              </w:rPr>
              <w:t xml:space="preserve">Inherited Attribute Names</w:t>
            </w:r>
          </w:p>
        </w:tc>
        <w:tc>
          <w:tcPr>
            <w:shd w:fill="auto" w:val="clear"/>
            <w:vAlign w:val="center"/>
          </w:tcPr>
          <w:p w:rsidR="00000000" w:rsidDel="00000000" w:rsidP="00000000" w:rsidRDefault="00000000" w:rsidRPr="00000000" w14:paraId="00000202">
            <w:pPr>
              <w:widowControl w:val="0"/>
              <w:spacing w:after="0" w:line="240" w:lineRule="auto"/>
              <w:rPr>
                <w:b w:val="1"/>
                <w:color w:val="ff0000"/>
              </w:rPr>
            </w:pPr>
            <w:r w:rsidDel="00000000" w:rsidR="00000000" w:rsidRPr="00000000">
              <w:rPr>
                <w:b w:val="1"/>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03">
            <w:pPr>
              <w:widowControl w:val="0"/>
              <w:spacing w:after="0" w:line="240" w:lineRule="auto"/>
              <w:rPr>
                <w:b w:val="1"/>
              </w:rPr>
            </w:pPr>
            <w:r w:rsidDel="00000000" w:rsidR="00000000" w:rsidRPr="00000000">
              <w:rPr>
                <w:b w:val="1"/>
                <w:rtl w:val="0"/>
              </w:rPr>
              <w:t xml:space="preserve">Type</w:t>
            </w:r>
          </w:p>
        </w:tc>
        <w:tc>
          <w:tcPr>
            <w:shd w:fill="auto" w:val="clear"/>
            <w:vAlign w:val="center"/>
          </w:tcPr>
          <w:p w:rsidR="00000000" w:rsidDel="00000000" w:rsidP="00000000" w:rsidRDefault="00000000" w:rsidRPr="00000000" w14:paraId="00000204">
            <w:pPr>
              <w:widowControl w:val="0"/>
              <w:spacing w:after="0" w:line="240" w:lineRule="auto"/>
              <w:rPr>
                <w:b w:val="1"/>
              </w:rPr>
            </w:pPr>
            <w:r w:rsidDel="00000000" w:rsidR="00000000" w:rsidRPr="00000000">
              <w:rPr>
                <w:b w:val="1"/>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205">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20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0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0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09">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20A">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0B">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0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0D">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20E">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0F">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10">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11">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212">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13">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1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15">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21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1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1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19">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21A">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1B">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1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1D">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21E">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1F">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20">
            <w:pPr>
              <w:spacing w:after="60" w:before="6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221">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222">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23">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2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25">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226">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27">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228">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29">
      <w:pPr>
        <w:rPr>
          <w:b w:val="1"/>
        </w:rPr>
      </w:pPr>
      <w:r w:rsidDel="00000000" w:rsidR="00000000" w:rsidRPr="00000000">
        <w:rPr>
          <w:rtl w:val="0"/>
        </w:rPr>
      </w:r>
    </w:p>
    <w:tbl>
      <w:tblPr>
        <w:tblStyle w:val="Table25"/>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sdt>
        <w:sdtPr>
          <w:tag w:val="goog_rdk_21"/>
        </w:sdtPr>
        <w:sdtContent>
          <w:tr>
            <w:trPr>
              <w:cantSplit w:val="0"/>
              <w:trHeight w:val="20" w:hRule="atLeast"/>
              <w:tblHeader w:val="0"/>
              <w:del w:author="Thomas Cervone-Richards - NOAA Federal" w:id="1" w:date="2024-10-16T16:48:03Z"/>
            </w:trPr>
            <w:tc>
              <w:tcPr>
                <w:shd w:fill="auto" w:val="clear"/>
              </w:tcPr>
              <w:sdt>
                <w:sdtPr>
                  <w:tag w:val="goog_rdk_23"/>
                </w:sdtPr>
                <w:sdtContent>
                  <w:p w:rsidR="00000000" w:rsidDel="00000000" w:rsidP="00000000" w:rsidRDefault="00000000" w:rsidRPr="00000000" w14:paraId="0000022A">
                    <w:pPr>
                      <w:widowControl w:val="0"/>
                      <w:spacing w:after="60" w:before="60" w:line="240" w:lineRule="auto"/>
                      <w:rPr>
                        <w:del w:author="Thomas Cervone-Richards - NOAA Federal" w:id="1" w:date="2024-10-16T16:48:03Z"/>
                        <w:b w:val="1"/>
                        <w:sz w:val="18"/>
                        <w:szCs w:val="18"/>
                      </w:rPr>
                    </w:pPr>
                    <w:sdt>
                      <w:sdtPr>
                        <w:tag w:val="goog_rdk_22"/>
                      </w:sdtPr>
                      <w:sdtContent>
                        <w:del w:author="Thomas Cervone-Richards - NOAA Federal" w:id="1" w:date="2024-10-16T16:48:03Z">
                          <w:r w:rsidDel="00000000" w:rsidR="00000000" w:rsidRPr="00000000">
                            <w:rPr>
                              <w:b w:val="1"/>
                              <w:sz w:val="18"/>
                              <w:szCs w:val="18"/>
                              <w:rtl w:val="0"/>
                            </w:rPr>
                            <w:delText xml:space="preserve">Inherited Attribute Names</w:delText>
                          </w:r>
                        </w:del>
                      </w:sdtContent>
                    </w:sdt>
                  </w:p>
                </w:sdtContent>
              </w:sdt>
            </w:tc>
            <w:tc>
              <w:tcPr>
                <w:shd w:fill="auto" w:val="clear"/>
                <w:vAlign w:val="center"/>
              </w:tcPr>
              <w:sdt>
                <w:sdtPr>
                  <w:tag w:val="goog_rdk_25"/>
                </w:sdtPr>
                <w:sdtContent>
                  <w:p w:rsidR="00000000" w:rsidDel="00000000" w:rsidP="00000000" w:rsidRDefault="00000000" w:rsidRPr="00000000" w14:paraId="0000022B">
                    <w:pPr>
                      <w:widowControl w:val="0"/>
                      <w:spacing w:after="0" w:line="240" w:lineRule="auto"/>
                      <w:rPr>
                        <w:del w:author="Thomas Cervone-Richards - NOAA Federal" w:id="1" w:date="2024-10-16T16:48:03Z"/>
                        <w:b w:val="1"/>
                        <w:color w:val="ff0000"/>
                        <w:sz w:val="18"/>
                        <w:szCs w:val="18"/>
                      </w:rPr>
                    </w:pPr>
                    <w:sdt>
                      <w:sdtPr>
                        <w:tag w:val="goog_rdk_24"/>
                      </w:sdtPr>
                      <w:sdtContent>
                        <w:del w:author="Thomas Cervone-Richards - NOAA Federal" w:id="1" w:date="2024-10-16T16:48:03Z">
                          <w:r w:rsidDel="00000000" w:rsidR="00000000" w:rsidRPr="00000000">
                            <w:rPr>
                              <w:b w:val="1"/>
                              <w:sz w:val="18"/>
                              <w:szCs w:val="18"/>
                              <w:rtl w:val="0"/>
                            </w:rPr>
                            <w:delText xml:space="preserve">Allowable Encoding Value </w:delText>
                          </w:r>
                          <w:r w:rsidDel="00000000" w:rsidR="00000000" w:rsidRPr="00000000">
                            <w:rPr>
                              <w:rtl w:val="0"/>
                            </w:rPr>
                          </w:r>
                        </w:del>
                      </w:sdtContent>
                    </w:sdt>
                  </w:p>
                </w:sdtContent>
              </w:sdt>
            </w:tc>
            <w:tc>
              <w:tcPr>
                <w:shd w:fill="auto" w:val="clear"/>
                <w:vAlign w:val="center"/>
              </w:tcPr>
              <w:sdt>
                <w:sdtPr>
                  <w:tag w:val="goog_rdk_27"/>
                </w:sdtPr>
                <w:sdtContent>
                  <w:p w:rsidR="00000000" w:rsidDel="00000000" w:rsidP="00000000" w:rsidRDefault="00000000" w:rsidRPr="00000000" w14:paraId="0000022C">
                    <w:pPr>
                      <w:widowControl w:val="0"/>
                      <w:spacing w:after="0" w:line="240" w:lineRule="auto"/>
                      <w:rPr>
                        <w:del w:author="Thomas Cervone-Richards - NOAA Federal" w:id="1" w:date="2024-10-16T16:48:03Z"/>
                        <w:b w:val="1"/>
                        <w:sz w:val="18"/>
                        <w:szCs w:val="18"/>
                      </w:rPr>
                    </w:pPr>
                    <w:sdt>
                      <w:sdtPr>
                        <w:tag w:val="goog_rdk_26"/>
                      </w:sdtPr>
                      <w:sdtContent>
                        <w:del w:author="Thomas Cervone-Richards - NOAA Federal" w:id="1" w:date="2024-10-16T16:48:03Z">
                          <w:r w:rsidDel="00000000" w:rsidR="00000000" w:rsidRPr="00000000">
                            <w:rPr>
                              <w:b w:val="1"/>
                              <w:sz w:val="18"/>
                              <w:szCs w:val="18"/>
                              <w:rtl w:val="0"/>
                            </w:rPr>
                            <w:delText xml:space="preserve">Type</w:delText>
                          </w:r>
                        </w:del>
                      </w:sdtContent>
                    </w:sdt>
                  </w:p>
                </w:sdtContent>
              </w:sdt>
            </w:tc>
            <w:tc>
              <w:tcPr>
                <w:shd w:fill="auto" w:val="clear"/>
                <w:vAlign w:val="center"/>
              </w:tcPr>
              <w:sdt>
                <w:sdtPr>
                  <w:tag w:val="goog_rdk_29"/>
                </w:sdtPr>
                <w:sdtContent>
                  <w:p w:rsidR="00000000" w:rsidDel="00000000" w:rsidP="00000000" w:rsidRDefault="00000000" w:rsidRPr="00000000" w14:paraId="0000022D">
                    <w:pPr>
                      <w:widowControl w:val="0"/>
                      <w:spacing w:after="0" w:line="240" w:lineRule="auto"/>
                      <w:rPr>
                        <w:del w:author="Thomas Cervone-Richards - NOAA Federal" w:id="1" w:date="2024-10-16T16:48:03Z"/>
                        <w:b w:val="1"/>
                        <w:sz w:val="18"/>
                        <w:szCs w:val="18"/>
                      </w:rPr>
                    </w:pPr>
                    <w:sdt>
                      <w:sdtPr>
                        <w:tag w:val="goog_rdk_28"/>
                      </w:sdtPr>
                      <w:sdtContent>
                        <w:del w:author="Thomas Cervone-Richards - NOAA Federal" w:id="1" w:date="2024-10-16T16:48:03Z">
                          <w:r w:rsidDel="00000000" w:rsidR="00000000" w:rsidRPr="00000000">
                            <w:rPr>
                              <w:b w:val="1"/>
                              <w:sz w:val="18"/>
                              <w:szCs w:val="18"/>
                              <w:rtl w:val="0"/>
                            </w:rPr>
                            <w:delText xml:space="preserve">Multiplicity</w:delText>
                          </w:r>
                        </w:del>
                      </w:sdtContent>
                    </w:sdt>
                  </w:p>
                </w:sdtContent>
              </w:sdt>
            </w:tc>
          </w:tr>
        </w:sdtContent>
      </w:sdt>
      <w:sdt>
        <w:sdtPr>
          <w:tag w:val="goog_rdk_30"/>
        </w:sdtPr>
        <w:sdtContent>
          <w:tr>
            <w:trPr>
              <w:cantSplit w:val="0"/>
              <w:trHeight w:val="20" w:hRule="atLeast"/>
              <w:tblHeader w:val="0"/>
              <w:del w:author="Thomas Cervone-Richards - NOAA Federal" w:id="1" w:date="2024-10-16T16:48:03Z"/>
            </w:trPr>
            <w:tc>
              <w:tcPr>
                <w:shd w:fill="auto" w:val="clear"/>
              </w:tcPr>
              <w:sdt>
                <w:sdtPr>
                  <w:tag w:val="goog_rdk_32"/>
                </w:sdtPr>
                <w:sdtContent>
                  <w:p w:rsidR="00000000" w:rsidDel="00000000" w:rsidP="00000000" w:rsidRDefault="00000000" w:rsidRPr="00000000" w14:paraId="0000022E">
                    <w:pPr>
                      <w:widowControl w:val="0"/>
                      <w:spacing w:after="60" w:before="60" w:line="240" w:lineRule="auto"/>
                      <w:rPr>
                        <w:del w:author="Thomas Cervone-Richards - NOAA Federal" w:id="1" w:date="2024-10-16T16:48:03Z"/>
                        <w:sz w:val="18"/>
                        <w:szCs w:val="18"/>
                      </w:rPr>
                    </w:pPr>
                    <w:sdt>
                      <w:sdtPr>
                        <w:tag w:val="goog_rdk_31"/>
                      </w:sdtPr>
                      <w:sdtContent>
                        <w:del w:author="Thomas Cervone-Richards - NOAA Federal" w:id="1" w:date="2024-10-16T16:48:03Z">
                          <w:r w:rsidDel="00000000" w:rsidR="00000000" w:rsidRPr="00000000">
                            <w:rPr>
                              <w:sz w:val="18"/>
                              <w:szCs w:val="18"/>
                              <w:rtl w:val="0"/>
                            </w:rPr>
                            <w:delText xml:space="preserve">issuedDateTime</w:delText>
                          </w:r>
                        </w:del>
                      </w:sdtContent>
                    </w:sdt>
                  </w:p>
                </w:sdtContent>
              </w:sdt>
            </w:tc>
            <w:tc>
              <w:tcPr>
                <w:shd w:fill="auto" w:val="clear"/>
              </w:tcPr>
              <w:sdt>
                <w:sdtPr>
                  <w:tag w:val="goog_rdk_34"/>
                </w:sdtPr>
                <w:sdtContent>
                  <w:p w:rsidR="00000000" w:rsidDel="00000000" w:rsidP="00000000" w:rsidRDefault="00000000" w:rsidRPr="00000000" w14:paraId="0000022F">
                    <w:pPr>
                      <w:widowControl w:val="0"/>
                      <w:spacing w:after="60" w:before="60" w:line="240" w:lineRule="auto"/>
                      <w:rPr>
                        <w:del w:author="Thomas Cervone-Richards - NOAA Federal" w:id="1" w:date="2024-10-16T16:48:03Z"/>
                        <w:sz w:val="18"/>
                        <w:szCs w:val="18"/>
                      </w:rPr>
                    </w:pPr>
                    <w:sdt>
                      <w:sdtPr>
                        <w:tag w:val="goog_rdk_33"/>
                      </w:sdtPr>
                      <w:sdtContent>
                        <w:del w:author="Thomas Cervone-Richards - NOAA Federal" w:id="1" w:date="2024-10-16T16:48:03Z">
                          <w:r w:rsidDel="00000000" w:rsidR="00000000" w:rsidRPr="00000000">
                            <w:rPr>
                              <w:sz w:val="18"/>
                              <w:szCs w:val="18"/>
                              <w:rtl w:val="0"/>
                            </w:rPr>
                            <w:delText xml:space="preserve">YYYYMMDDTHHMMSS</w:delText>
                          </w:r>
                        </w:del>
                      </w:sdtContent>
                    </w:sdt>
                  </w:p>
                </w:sdtContent>
              </w:sdt>
            </w:tc>
            <w:tc>
              <w:tcPr>
                <w:shd w:fill="auto" w:val="clear"/>
              </w:tcPr>
              <w:sdt>
                <w:sdtPr>
                  <w:tag w:val="goog_rdk_36"/>
                </w:sdtPr>
                <w:sdtContent>
                  <w:p w:rsidR="00000000" w:rsidDel="00000000" w:rsidP="00000000" w:rsidRDefault="00000000" w:rsidRPr="00000000" w14:paraId="00000230">
                    <w:pPr>
                      <w:widowControl w:val="0"/>
                      <w:spacing w:after="60" w:before="60" w:line="240" w:lineRule="auto"/>
                      <w:rPr>
                        <w:del w:author="Thomas Cervone-Richards - NOAA Federal" w:id="1" w:date="2024-10-16T16:48:03Z"/>
                        <w:sz w:val="18"/>
                        <w:szCs w:val="18"/>
                      </w:rPr>
                    </w:pPr>
                    <w:sdt>
                      <w:sdtPr>
                        <w:tag w:val="goog_rdk_35"/>
                      </w:sdtPr>
                      <w:sdtContent>
                        <w:del w:author="Thomas Cervone-Richards - NOAA Federal" w:id="1" w:date="2024-10-16T16:48:03Z">
                          <w:r w:rsidDel="00000000" w:rsidR="00000000" w:rsidRPr="00000000">
                            <w:rPr>
                              <w:sz w:val="18"/>
                              <w:szCs w:val="18"/>
                              <w:rtl w:val="0"/>
                            </w:rPr>
                            <w:delText xml:space="preserve">(S) DT</w:delText>
                          </w:r>
                        </w:del>
                      </w:sdtContent>
                    </w:sdt>
                  </w:p>
                </w:sdtContent>
              </w:sdt>
            </w:tc>
            <w:tc>
              <w:tcPr>
                <w:shd w:fill="auto" w:val="clear"/>
              </w:tcPr>
              <w:sdt>
                <w:sdtPr>
                  <w:tag w:val="goog_rdk_38"/>
                </w:sdtPr>
                <w:sdtContent>
                  <w:p w:rsidR="00000000" w:rsidDel="00000000" w:rsidP="00000000" w:rsidRDefault="00000000" w:rsidRPr="00000000" w14:paraId="00000231">
                    <w:pPr>
                      <w:widowControl w:val="0"/>
                      <w:spacing w:after="60" w:before="60" w:line="240" w:lineRule="auto"/>
                      <w:rPr>
                        <w:del w:author="Thomas Cervone-Richards - NOAA Federal" w:id="1" w:date="2024-10-16T16:48:03Z"/>
                        <w:sz w:val="18"/>
                        <w:szCs w:val="18"/>
                      </w:rPr>
                    </w:pPr>
                    <w:sdt>
                      <w:sdtPr>
                        <w:tag w:val="goog_rdk_37"/>
                      </w:sdtPr>
                      <w:sdtContent>
                        <w:del w:author="Thomas Cervone-Richards - NOAA Federal" w:id="1" w:date="2024-10-16T16:48:03Z">
                          <w:r w:rsidDel="00000000" w:rsidR="00000000" w:rsidRPr="00000000">
                            <w:rPr>
                              <w:sz w:val="18"/>
                              <w:szCs w:val="18"/>
                              <w:rtl w:val="0"/>
                            </w:rPr>
                            <w:delText xml:space="preserve">1</w:delText>
                          </w:r>
                        </w:del>
                      </w:sdtContent>
                    </w:sdt>
                  </w:p>
                </w:sdtContent>
              </w:sdt>
            </w:tc>
          </w:tr>
        </w:sdtContent>
      </w:sdt>
    </w:tbl>
    <w:p w:rsidR="00000000" w:rsidDel="00000000" w:rsidP="00000000" w:rsidRDefault="00000000" w:rsidRPr="00000000" w14:paraId="00000232">
      <w:pPr>
        <w:rPr>
          <w:b w:val="1"/>
        </w:rPr>
      </w:pPr>
      <w:r w:rsidDel="00000000" w:rsidR="00000000" w:rsidRPr="00000000">
        <w:rPr>
          <w:rtl w:val="0"/>
        </w:rPr>
      </w:r>
    </w:p>
    <w:tbl>
      <w:tblPr>
        <w:tblStyle w:val="Table26"/>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233">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236">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237">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238">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239">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23A">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23B">
            <w:pPr>
              <w:widowControl w:val="0"/>
              <w:spacing w:after="60" w:before="60" w:line="240" w:lineRule="auto"/>
              <w:ind w:left="0" w:firstLine="0"/>
              <w:rPr>
                <w:sz w:val="18"/>
                <w:szCs w:val="18"/>
              </w:rPr>
            </w:pPr>
            <w:r w:rsidDel="00000000" w:rsidR="00000000" w:rsidRPr="00000000">
              <w:rPr>
                <w:sz w:val="18"/>
                <w:szCs w:val="18"/>
                <w:rtl w:val="0"/>
              </w:rPr>
              <w:t xml:space="preserve">Label: DataProvider</w:t>
            </w:r>
          </w:p>
          <w:p w:rsidR="00000000" w:rsidDel="00000000" w:rsidP="00000000" w:rsidRDefault="00000000" w:rsidRPr="00000000" w14:paraId="0000023C">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23D">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3E">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3F">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240">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241">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242">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43">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44">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245">
      <w:pPr>
        <w:rPr>
          <w:b w:val="1"/>
        </w:rPr>
      </w:pPr>
      <w:r w:rsidDel="00000000" w:rsidR="00000000" w:rsidRPr="00000000">
        <w:rPr>
          <w:rtl w:val="0"/>
        </w:rPr>
      </w:r>
    </w:p>
    <w:tbl>
      <w:tblPr>
        <w:tblStyle w:val="Table27"/>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460" w:hRule="atLeast"/>
          <w:tblHeader w:val="0"/>
        </w:trPr>
        <w:tc>
          <w:tcPr/>
          <w:p w:rsidR="00000000" w:rsidDel="00000000" w:rsidP="00000000" w:rsidRDefault="00000000" w:rsidRPr="00000000" w14:paraId="00000246">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247">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248">
            <w:pPr>
              <w:numPr>
                <w:ilvl w:val="0"/>
                <w:numId w:val="5"/>
              </w:numPr>
              <w:spacing w:after="200" w:lineRule="auto"/>
              <w:ind w:left="720" w:hanging="36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24B">
      <w:pPr>
        <w:pStyle w:val="Heading2"/>
        <w:numPr>
          <w:ilvl w:val="0"/>
          <w:numId w:val="6"/>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2orwtgl7ok70" w:id="8"/>
      <w:bookmarkEnd w:id="8"/>
      <w:r w:rsidDel="00000000" w:rsidR="00000000" w:rsidRPr="00000000">
        <w:rPr>
          <w:rFonts w:ascii="Times New Roman" w:cs="Times New Roman" w:eastAsia="Times New Roman" w:hAnsi="Times New Roman"/>
          <w:sz w:val="24"/>
          <w:szCs w:val="24"/>
          <w:rtl w:val="0"/>
        </w:rPr>
        <w:t xml:space="preserve">A.06   Weather Warning </w:t>
      </w:r>
    </w:p>
    <w:tbl>
      <w:tblPr>
        <w:tblStyle w:val="Table28"/>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24C">
            <w:pPr>
              <w:spacing w:after="120" w:before="12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 Weather Warning is the base Abstract Feature Type for all categories of weather warning Feature Types for S-412. All attributes and associations to and from Weather Warning are inherited by all weather warning SubTypes.</w:t>
            </w:r>
          </w:p>
        </w:tc>
      </w:tr>
      <w:tr>
        <w:trPr>
          <w:cantSplit w:val="0"/>
          <w:trHeight w:val="540" w:hRule="atLeast"/>
          <w:tblHeader w:val="0"/>
        </w:trPr>
        <w:tc>
          <w:tcPr>
            <w:shd w:fill="auto" w:val="clear"/>
          </w:tcPr>
          <w:p w:rsidR="00000000" w:rsidDel="00000000" w:rsidP="00000000" w:rsidRDefault="00000000" w:rsidRPr="00000000" w14:paraId="0000024D">
            <w:pPr>
              <w:spacing w:after="120" w:before="120" w:lineRule="auto"/>
              <w:rPr>
                <w:sz w:val="12"/>
                <w:szCs w:val="12"/>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weather forecasting agency when a specific weather scenario or event threatens people or property.</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4E">
            <w:pPr>
              <w:rPr>
                <w:b w:val="1"/>
                <w:sz w:val="18"/>
                <w:szCs w:val="18"/>
              </w:rPr>
            </w:pPr>
            <w:sdt>
              <w:sdtPr>
                <w:tag w:val="goog_rdk_39"/>
              </w:sdtPr>
              <w:sdtContent>
                <w:commentRangeStart w:id="1"/>
              </w:sdtContent>
            </w:sdt>
            <w:commentRangeEnd w:id="1"/>
            <w:r w:rsidDel="00000000" w:rsidR="00000000" w:rsidRPr="00000000">
              <w:commentReference w:id="1"/>
            </w: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 weatherWarning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4F">
            <w:pPr>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 None</w:t>
            </w:r>
            <w:r w:rsidDel="00000000" w:rsidR="00000000" w:rsidRPr="00000000">
              <w:rPr>
                <w:rtl w:val="0"/>
              </w:rPr>
            </w:r>
          </w:p>
        </w:tc>
      </w:tr>
    </w:tbl>
    <w:p w:rsidR="00000000" w:rsidDel="00000000" w:rsidP="00000000" w:rsidRDefault="00000000" w:rsidRPr="00000000" w14:paraId="00000250">
      <w:pPr>
        <w:rPr/>
      </w:pPr>
      <w:r w:rsidDel="00000000" w:rsidR="00000000" w:rsidRPr="00000000">
        <w:rPr>
          <w:rtl w:val="0"/>
        </w:rPr>
      </w:r>
    </w:p>
    <w:tbl>
      <w:tblPr>
        <w:tblStyle w:val="Table29"/>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251">
            <w:pPr>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252">
            <w:pPr>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53">
            <w:pPr>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254">
            <w:pP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255">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25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5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5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59">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25A">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5B">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5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5D">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25E">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5F">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60">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61">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262">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63">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6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65">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26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6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6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69">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26A">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6B">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6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6D">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26E">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6F">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70">
            <w:pPr>
              <w:spacing w:after="60" w:before="6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271">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272">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73">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7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75">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276">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77">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278">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79">
      <w:pPr>
        <w:spacing w:line="276" w:lineRule="auto"/>
        <w:rPr>
          <w:b w:val="1"/>
        </w:rPr>
      </w:pPr>
      <w:r w:rsidDel="00000000" w:rsidR="00000000" w:rsidRPr="00000000">
        <w:rPr>
          <w:rtl w:val="0"/>
        </w:rPr>
      </w:r>
    </w:p>
    <w:tbl>
      <w:tblPr>
        <w:tblStyle w:val="Table30"/>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27A">
            <w:pPr>
              <w:spacing w:after="60" w:before="60" w:lineRule="auto"/>
              <w:rPr>
                <w:b w:val="1"/>
                <w:sz w:val="18"/>
                <w:szCs w:val="18"/>
              </w:rPr>
            </w:pPr>
            <w:r w:rsidDel="00000000" w:rsidR="00000000" w:rsidRPr="00000000">
              <w:rPr>
                <w:b w:val="1"/>
                <w:color w:val="000000"/>
                <w:sz w:val="18"/>
                <w:szCs w:val="18"/>
                <w:rtl w:val="0"/>
              </w:rPr>
              <w:t xml:space="preserve">Associations</w:t>
            </w:r>
            <w:r w:rsidDel="00000000" w:rsidR="00000000" w:rsidRPr="00000000">
              <w:rPr>
                <w:rtl w:val="0"/>
              </w:rPr>
            </w:r>
          </w:p>
        </w:tc>
      </w:tr>
      <w:tr>
        <w:trPr>
          <w:cantSplit w:val="0"/>
          <w:trHeight w:val="20" w:hRule="atLeast"/>
          <w:tblHeader w:val="0"/>
        </w:trPr>
        <w:tc>
          <w:tcPr>
            <w:shd w:fill="auto" w:val="clear"/>
          </w:tcPr>
          <w:p w:rsidR="00000000" w:rsidDel="00000000" w:rsidP="00000000" w:rsidRDefault="00000000" w:rsidRPr="00000000" w14:paraId="0000027D">
            <w:pPr>
              <w:spacing w:after="60" w:before="6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27E">
            <w:pPr>
              <w:spacing w:after="60" w:before="60" w:lineRule="auto"/>
              <w:ind w:left="342" w:hanging="268"/>
              <w:rPr>
                <w:sz w:val="18"/>
                <w:szCs w:val="18"/>
              </w:rPr>
            </w:pPr>
            <w:r w:rsidDel="00000000" w:rsidR="00000000" w:rsidRPr="00000000">
              <w:rPr>
                <w:rtl w:val="0"/>
              </w:rPr>
            </w:r>
          </w:p>
          <w:p w:rsidR="00000000" w:rsidDel="00000000" w:rsidP="00000000" w:rsidRDefault="00000000" w:rsidRPr="00000000" w14:paraId="0000027F">
            <w:pPr>
              <w:spacing w:after="60" w:before="60" w:lineRule="auto"/>
              <w:rPr>
                <w:sz w:val="18"/>
                <w:szCs w:val="18"/>
              </w:rPr>
            </w:pPr>
            <w:r w:rsidDel="00000000" w:rsidR="00000000" w:rsidRPr="00000000">
              <w:rPr>
                <w:rtl w:val="0"/>
              </w:rPr>
            </w:r>
          </w:p>
          <w:p w:rsidR="00000000" w:rsidDel="00000000" w:rsidP="00000000" w:rsidRDefault="00000000" w:rsidRPr="00000000" w14:paraId="00000280">
            <w:pPr>
              <w:spacing w:after="60" w:before="60" w:lineRule="auto"/>
              <w:rPr>
                <w:sz w:val="18"/>
                <w:szCs w:val="18"/>
              </w:rPr>
            </w:pPr>
            <w:r w:rsidDel="00000000" w:rsidR="00000000" w:rsidRPr="00000000">
              <w:rPr>
                <w:rtl w:val="0"/>
              </w:rPr>
            </w:r>
          </w:p>
          <w:p w:rsidR="00000000" w:rsidDel="00000000" w:rsidP="00000000" w:rsidRDefault="00000000" w:rsidRPr="00000000" w14:paraId="00000281">
            <w:pPr>
              <w:spacing w:after="60" w:before="6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282">
            <w:pPr>
              <w:spacing w:after="60" w:before="60" w:lineRule="auto"/>
              <w:ind w:left="0" w:firstLine="0"/>
              <w:rPr>
                <w:sz w:val="18"/>
                <w:szCs w:val="18"/>
              </w:rPr>
            </w:pPr>
            <w:r w:rsidDel="00000000" w:rsidR="00000000" w:rsidRPr="00000000">
              <w:rPr>
                <w:sz w:val="18"/>
                <w:szCs w:val="18"/>
                <w:rtl w:val="0"/>
              </w:rPr>
              <w:t xml:space="preserve">Label: DataProvider</w:t>
            </w:r>
          </w:p>
          <w:p w:rsidR="00000000" w:rsidDel="00000000" w:rsidP="00000000" w:rsidRDefault="00000000" w:rsidRPr="00000000" w14:paraId="00000283">
            <w:pPr>
              <w:spacing w:after="60" w:before="6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284">
            <w:pPr>
              <w:spacing w:after="60" w:before="6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85">
            <w:pPr>
              <w:spacing w:after="60" w:before="6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86">
            <w:pPr>
              <w:spacing w:after="60" w:before="6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287">
            <w:pPr>
              <w:spacing w:after="60" w:before="6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288">
            <w:pPr>
              <w:spacing w:after="60" w:before="6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289">
            <w:pPr>
              <w:spacing w:after="60" w:before="6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8A">
            <w:pPr>
              <w:spacing w:after="60" w:before="6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8B">
            <w:pPr>
              <w:spacing w:after="60" w:before="60" w:lineRule="auto"/>
              <w:rPr>
                <w:b w:val="1"/>
                <w:sz w:val="18"/>
                <w:szCs w:val="18"/>
              </w:rPr>
            </w:pPr>
            <w:r w:rsidDel="00000000" w:rsidR="00000000" w:rsidRPr="00000000">
              <w:rPr>
                <w:rtl w:val="0"/>
              </w:rPr>
            </w:r>
          </w:p>
        </w:tc>
      </w:tr>
    </w:tbl>
    <w:p w:rsidR="00000000" w:rsidDel="00000000" w:rsidP="00000000" w:rsidRDefault="00000000" w:rsidRPr="00000000" w14:paraId="0000028C">
      <w:pPr>
        <w:spacing w:line="276" w:lineRule="auto"/>
        <w:rPr>
          <w:b w:val="1"/>
        </w:rPr>
      </w:pPr>
      <w:r w:rsidDel="00000000" w:rsidR="00000000" w:rsidRPr="00000000">
        <w:rPr>
          <w:rtl w:val="0"/>
        </w:rPr>
      </w:r>
    </w:p>
    <w:tbl>
      <w:tblPr>
        <w:tblStyle w:val="Table31"/>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460" w:hRule="atLeast"/>
          <w:tblHeader w:val="0"/>
        </w:trPr>
        <w:tc>
          <w:tcPr/>
          <w:p w:rsidR="00000000" w:rsidDel="00000000" w:rsidP="00000000" w:rsidRDefault="00000000" w:rsidRPr="00000000" w14:paraId="0000028D">
            <w:pPr>
              <w:rPr>
                <w:b w:val="1"/>
                <w:sz w:val="18"/>
                <w:szCs w:val="18"/>
              </w:rPr>
            </w:pPr>
            <w:r w:rsidDel="00000000" w:rsidR="00000000" w:rsidRPr="00000000">
              <w:rPr>
                <w:b w:val="1"/>
                <w:sz w:val="18"/>
                <w:szCs w:val="18"/>
                <w:rtl w:val="0"/>
              </w:rPr>
              <w:t xml:space="preserve">Additional References :</w:t>
            </w:r>
          </w:p>
          <w:p w:rsidR="00000000" w:rsidDel="00000000" w:rsidP="00000000" w:rsidRDefault="00000000" w:rsidRPr="00000000" w14:paraId="0000028E">
            <w:pPr>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28F">
            <w:pPr>
              <w:numPr>
                <w:ilvl w:val="0"/>
                <w:numId w:val="13"/>
              </w:numPr>
              <w:ind w:left="720" w:hanging="360"/>
              <w:rPr>
                <w:b w:val="1"/>
                <w:sz w:val="18"/>
                <w:szCs w:val="18"/>
                <w:u w:val="none"/>
              </w:rPr>
            </w:pPr>
            <w:r w:rsidDel="00000000" w:rsidR="00000000" w:rsidRPr="00000000">
              <w:rPr>
                <w:rtl w:val="0"/>
              </w:rPr>
            </w:r>
          </w:p>
          <w:p w:rsidR="00000000" w:rsidDel="00000000" w:rsidP="00000000" w:rsidRDefault="00000000" w:rsidRPr="00000000" w14:paraId="00000290">
            <w:pPr>
              <w:rPr>
                <w:b w:val="1"/>
                <w:sz w:val="18"/>
                <w:szCs w:val="18"/>
              </w:rPr>
            </w:pPr>
            <w:r w:rsidDel="00000000" w:rsidR="00000000" w:rsidRPr="00000000">
              <w:rPr>
                <w:rtl w:val="0"/>
              </w:rPr>
            </w:r>
          </w:p>
        </w:tc>
      </w:tr>
    </w:tbl>
    <w:p w:rsidR="00000000" w:rsidDel="00000000" w:rsidP="00000000" w:rsidRDefault="00000000" w:rsidRPr="00000000" w14:paraId="00000291">
      <w:pPr>
        <w:rPr>
          <w:b w:val="1"/>
          <w:sz w:val="32"/>
          <w:szCs w:val="32"/>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numPr>
          <w:ilvl w:val="0"/>
          <w:numId w:val="6"/>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6ccplo9x6w50" w:id="9"/>
      <w:bookmarkEnd w:id="9"/>
      <w:r w:rsidDel="00000000" w:rsidR="00000000" w:rsidRPr="00000000">
        <w:rPr>
          <w:rFonts w:ascii="Times New Roman" w:cs="Times New Roman" w:eastAsia="Times New Roman" w:hAnsi="Times New Roman"/>
          <w:sz w:val="24"/>
          <w:szCs w:val="24"/>
          <w:rtl w:val="0"/>
        </w:rPr>
        <w:t xml:space="preserve">A.07    Wind Warning</w:t>
      </w:r>
    </w:p>
    <w:tbl>
      <w:tblPr>
        <w:tblStyle w:val="Table32"/>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298">
            <w:pPr>
              <w:spacing w:after="120" w:before="12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Wind Warning is a Feature Type that is a subType of the Weather Warning abstract Feature Type. All attributes within and associations to/from Weather Warning are inherited by Wind Warning.   </w:t>
            </w:r>
          </w:p>
        </w:tc>
      </w:tr>
      <w:tr>
        <w:trPr>
          <w:cantSplit w:val="0"/>
          <w:trHeight w:val="540" w:hRule="atLeast"/>
          <w:tblHeader w:val="0"/>
        </w:trPr>
        <w:tc>
          <w:tcPr>
            <w:shd w:fill="auto" w:val="clear"/>
          </w:tcPr>
          <w:p w:rsidR="00000000" w:rsidDel="00000000" w:rsidP="00000000" w:rsidRDefault="00000000" w:rsidRPr="00000000" w14:paraId="00000299">
            <w:pPr>
              <w:spacing w:after="120" w:before="12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weather forecasting agency when high wind speeds pose a hazard or are life-threatening. </w:t>
            </w:r>
          </w:p>
        </w:tc>
      </w:tr>
      <w:tr>
        <w:trPr>
          <w:cantSplit w:val="0"/>
          <w:trHeight w:val="480" w:hRule="atLeast"/>
          <w:tblHeader w:val="0"/>
        </w:trPr>
        <w:tc>
          <w:tcPr>
            <w:shd w:fill="auto" w:val="clear"/>
            <w:vAlign w:val="center"/>
          </w:tcPr>
          <w:p w:rsidR="00000000" w:rsidDel="00000000" w:rsidP="00000000" w:rsidRDefault="00000000" w:rsidRPr="00000000" w14:paraId="0000029A">
            <w:pPr>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b w:val="1"/>
                <w:sz w:val="18"/>
                <w:szCs w:val="18"/>
                <w:rtl w:val="0"/>
              </w:rPr>
              <w:t xml:space="preserve"> </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9B">
            <w:pPr>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windWarning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9C">
            <w:pPr>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29D">
      <w:pPr>
        <w:rPr/>
      </w:pPr>
      <w:r w:rsidDel="00000000" w:rsidR="00000000" w:rsidRPr="00000000">
        <w:rPr>
          <w:rtl w:val="0"/>
        </w:rPr>
      </w:r>
    </w:p>
    <w:tbl>
      <w:tblPr>
        <w:tblStyle w:val="Table33"/>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29E">
            <w:pPr>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29F">
            <w:pPr>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A0">
            <w:pPr>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2A1">
            <w:pP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2A2">
            <w:pPr>
              <w:spacing w:after="60" w:before="60" w:lineRule="auto"/>
              <w:rPr>
                <w:sz w:val="18"/>
                <w:szCs w:val="18"/>
              </w:rPr>
            </w:pPr>
            <w:r w:rsidDel="00000000" w:rsidR="00000000" w:rsidRPr="00000000">
              <w:rPr>
                <w:sz w:val="18"/>
                <w:szCs w:val="18"/>
                <w:rtl w:val="0"/>
              </w:rPr>
              <w:t xml:space="preserve">beaufortForce</w:t>
            </w:r>
          </w:p>
        </w:tc>
        <w:tc>
          <w:tcPr>
            <w:shd w:fill="auto" w:val="clear"/>
          </w:tcPr>
          <w:p w:rsidR="00000000" w:rsidDel="00000000" w:rsidP="00000000" w:rsidRDefault="00000000" w:rsidRPr="00000000" w14:paraId="000002A3">
            <w:pPr>
              <w:spacing w:after="60" w:before="60" w:lineRule="auto"/>
              <w:rPr>
                <w:sz w:val="18"/>
                <w:szCs w:val="18"/>
              </w:rPr>
            </w:pPr>
            <w:r w:rsidDel="00000000" w:rsidR="00000000" w:rsidRPr="00000000">
              <w:rPr>
                <w:sz w:val="18"/>
                <w:szCs w:val="18"/>
                <w:rtl w:val="0"/>
              </w:rPr>
              <w:t xml:space="preserve">1: light air</w:t>
            </w:r>
          </w:p>
          <w:p w:rsidR="00000000" w:rsidDel="00000000" w:rsidP="00000000" w:rsidRDefault="00000000" w:rsidRPr="00000000" w14:paraId="000002A4">
            <w:pPr>
              <w:spacing w:after="60" w:before="60" w:lineRule="auto"/>
              <w:rPr>
                <w:sz w:val="18"/>
                <w:szCs w:val="18"/>
              </w:rPr>
            </w:pPr>
            <w:r w:rsidDel="00000000" w:rsidR="00000000" w:rsidRPr="00000000">
              <w:rPr>
                <w:sz w:val="18"/>
                <w:szCs w:val="18"/>
                <w:rtl w:val="0"/>
              </w:rPr>
              <w:t xml:space="preserve">2: light breeze</w:t>
            </w:r>
          </w:p>
          <w:p w:rsidR="00000000" w:rsidDel="00000000" w:rsidP="00000000" w:rsidRDefault="00000000" w:rsidRPr="00000000" w14:paraId="000002A5">
            <w:pPr>
              <w:spacing w:after="60" w:before="60" w:lineRule="auto"/>
              <w:rPr>
                <w:sz w:val="18"/>
                <w:szCs w:val="18"/>
              </w:rPr>
            </w:pPr>
            <w:r w:rsidDel="00000000" w:rsidR="00000000" w:rsidRPr="00000000">
              <w:rPr>
                <w:sz w:val="18"/>
                <w:szCs w:val="18"/>
                <w:rtl w:val="0"/>
              </w:rPr>
              <w:t xml:space="preserve">3: gentle breeze</w:t>
            </w:r>
          </w:p>
          <w:p w:rsidR="00000000" w:rsidDel="00000000" w:rsidP="00000000" w:rsidRDefault="00000000" w:rsidRPr="00000000" w14:paraId="000002A6">
            <w:pPr>
              <w:spacing w:after="60" w:before="60" w:lineRule="auto"/>
              <w:rPr>
                <w:sz w:val="18"/>
                <w:szCs w:val="18"/>
              </w:rPr>
            </w:pPr>
            <w:r w:rsidDel="00000000" w:rsidR="00000000" w:rsidRPr="00000000">
              <w:rPr>
                <w:sz w:val="18"/>
                <w:szCs w:val="18"/>
                <w:rtl w:val="0"/>
              </w:rPr>
              <w:t xml:space="preserve">4: moderate breeze</w:t>
            </w:r>
          </w:p>
          <w:p w:rsidR="00000000" w:rsidDel="00000000" w:rsidP="00000000" w:rsidRDefault="00000000" w:rsidRPr="00000000" w14:paraId="000002A7">
            <w:pPr>
              <w:spacing w:after="60" w:before="60" w:lineRule="auto"/>
              <w:rPr>
                <w:sz w:val="18"/>
                <w:szCs w:val="18"/>
              </w:rPr>
            </w:pPr>
            <w:r w:rsidDel="00000000" w:rsidR="00000000" w:rsidRPr="00000000">
              <w:rPr>
                <w:sz w:val="18"/>
                <w:szCs w:val="18"/>
                <w:rtl w:val="0"/>
              </w:rPr>
              <w:t xml:space="preserve">5: fresh breeze</w:t>
            </w:r>
          </w:p>
          <w:p w:rsidR="00000000" w:rsidDel="00000000" w:rsidP="00000000" w:rsidRDefault="00000000" w:rsidRPr="00000000" w14:paraId="000002A8">
            <w:pPr>
              <w:spacing w:after="60" w:before="60" w:lineRule="auto"/>
              <w:rPr>
                <w:sz w:val="18"/>
                <w:szCs w:val="18"/>
              </w:rPr>
            </w:pPr>
            <w:r w:rsidDel="00000000" w:rsidR="00000000" w:rsidRPr="00000000">
              <w:rPr>
                <w:sz w:val="18"/>
                <w:szCs w:val="18"/>
                <w:rtl w:val="0"/>
              </w:rPr>
              <w:t xml:space="preserve">6: strong breeze</w:t>
            </w:r>
          </w:p>
          <w:p w:rsidR="00000000" w:rsidDel="00000000" w:rsidP="00000000" w:rsidRDefault="00000000" w:rsidRPr="00000000" w14:paraId="000002A9">
            <w:pPr>
              <w:spacing w:after="60" w:before="60" w:lineRule="auto"/>
              <w:rPr>
                <w:sz w:val="18"/>
                <w:szCs w:val="18"/>
              </w:rPr>
            </w:pPr>
            <w:r w:rsidDel="00000000" w:rsidR="00000000" w:rsidRPr="00000000">
              <w:rPr>
                <w:sz w:val="18"/>
                <w:szCs w:val="18"/>
                <w:rtl w:val="0"/>
              </w:rPr>
              <w:t xml:space="preserve">7: near gale</w:t>
            </w:r>
          </w:p>
          <w:p w:rsidR="00000000" w:rsidDel="00000000" w:rsidP="00000000" w:rsidRDefault="00000000" w:rsidRPr="00000000" w14:paraId="000002AA">
            <w:pPr>
              <w:spacing w:after="60" w:before="60" w:lineRule="auto"/>
              <w:rPr>
                <w:sz w:val="18"/>
                <w:szCs w:val="18"/>
              </w:rPr>
            </w:pPr>
            <w:r w:rsidDel="00000000" w:rsidR="00000000" w:rsidRPr="00000000">
              <w:rPr>
                <w:sz w:val="18"/>
                <w:szCs w:val="18"/>
                <w:rtl w:val="0"/>
              </w:rPr>
              <w:t xml:space="preserve">8: gale</w:t>
            </w:r>
          </w:p>
          <w:p w:rsidR="00000000" w:rsidDel="00000000" w:rsidP="00000000" w:rsidRDefault="00000000" w:rsidRPr="00000000" w14:paraId="000002AB">
            <w:pPr>
              <w:spacing w:after="60" w:before="60" w:lineRule="auto"/>
              <w:rPr>
                <w:sz w:val="18"/>
                <w:szCs w:val="18"/>
              </w:rPr>
            </w:pPr>
            <w:r w:rsidDel="00000000" w:rsidR="00000000" w:rsidRPr="00000000">
              <w:rPr>
                <w:sz w:val="18"/>
                <w:szCs w:val="18"/>
                <w:rtl w:val="0"/>
              </w:rPr>
              <w:t xml:space="preserve">9: strong gale</w:t>
            </w:r>
          </w:p>
          <w:p w:rsidR="00000000" w:rsidDel="00000000" w:rsidP="00000000" w:rsidRDefault="00000000" w:rsidRPr="00000000" w14:paraId="000002AC">
            <w:pPr>
              <w:spacing w:after="60" w:before="60" w:lineRule="auto"/>
              <w:rPr>
                <w:sz w:val="18"/>
                <w:szCs w:val="18"/>
              </w:rPr>
            </w:pPr>
            <w:r w:rsidDel="00000000" w:rsidR="00000000" w:rsidRPr="00000000">
              <w:rPr>
                <w:sz w:val="18"/>
                <w:szCs w:val="18"/>
                <w:rtl w:val="0"/>
              </w:rPr>
              <w:t xml:space="preserve">10: storm</w:t>
            </w:r>
          </w:p>
          <w:p w:rsidR="00000000" w:rsidDel="00000000" w:rsidP="00000000" w:rsidRDefault="00000000" w:rsidRPr="00000000" w14:paraId="000002AD">
            <w:pPr>
              <w:spacing w:after="60" w:before="60" w:lineRule="auto"/>
              <w:rPr>
                <w:sz w:val="18"/>
                <w:szCs w:val="18"/>
              </w:rPr>
            </w:pPr>
            <w:r w:rsidDel="00000000" w:rsidR="00000000" w:rsidRPr="00000000">
              <w:rPr>
                <w:sz w:val="18"/>
                <w:szCs w:val="18"/>
                <w:rtl w:val="0"/>
              </w:rPr>
              <w:t xml:space="preserve">11: violent storm</w:t>
            </w:r>
          </w:p>
          <w:p w:rsidR="00000000" w:rsidDel="00000000" w:rsidP="00000000" w:rsidRDefault="00000000" w:rsidRPr="00000000" w14:paraId="000002AE">
            <w:pPr>
              <w:spacing w:after="60" w:before="60" w:lineRule="auto"/>
              <w:rPr>
                <w:sz w:val="18"/>
                <w:szCs w:val="18"/>
              </w:rPr>
            </w:pPr>
            <w:r w:rsidDel="00000000" w:rsidR="00000000" w:rsidRPr="00000000">
              <w:rPr>
                <w:sz w:val="18"/>
                <w:szCs w:val="18"/>
                <w:rtl w:val="0"/>
              </w:rPr>
              <w:t xml:space="preserve">12: hurricane force</w:t>
            </w:r>
          </w:p>
        </w:tc>
        <w:tc>
          <w:tcPr>
            <w:shd w:fill="auto" w:val="clear"/>
          </w:tcPr>
          <w:p w:rsidR="00000000" w:rsidDel="00000000" w:rsidP="00000000" w:rsidRDefault="00000000" w:rsidRPr="00000000" w14:paraId="000002AF">
            <w:pPr>
              <w:spacing w:after="60" w:before="6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2B0">
            <w:pPr>
              <w:spacing w:after="60" w:before="60" w:lineRule="auto"/>
              <w:rPr>
                <w:sz w:val="18"/>
                <w:szCs w:val="18"/>
              </w:rPr>
            </w:pPr>
            <w:r w:rsidDel="00000000" w:rsidR="00000000" w:rsidRPr="00000000">
              <w:rPr>
                <w:sz w:val="18"/>
                <w:szCs w:val="18"/>
                <w:rtl w:val="0"/>
              </w:rPr>
              <w:t xml:space="preserve">0,1</w:t>
            </w:r>
          </w:p>
        </w:tc>
      </w:tr>
      <w:tr>
        <w:trPr>
          <w:cantSplit w:val="0"/>
          <w:trHeight w:val="20" w:hRule="atLeast"/>
          <w:tblHeader w:val="0"/>
        </w:trPr>
        <w:tc>
          <w:tcPr>
            <w:shd w:fill="auto" w:val="clear"/>
          </w:tcPr>
          <w:p w:rsidR="00000000" w:rsidDel="00000000" w:rsidP="00000000" w:rsidRDefault="00000000" w:rsidRPr="00000000" w14:paraId="000002B1">
            <w:pPr>
              <w:spacing w:after="60" w:before="60" w:lineRule="auto"/>
              <w:rPr>
                <w:sz w:val="18"/>
                <w:szCs w:val="18"/>
              </w:rPr>
            </w:pPr>
            <w:r w:rsidDel="00000000" w:rsidR="00000000" w:rsidRPr="00000000">
              <w:rPr>
                <w:sz w:val="18"/>
                <w:szCs w:val="18"/>
                <w:rtl w:val="0"/>
              </w:rPr>
              <w:t xml:space="preserve">windWarningThreshold</w:t>
            </w:r>
          </w:p>
        </w:tc>
        <w:tc>
          <w:tcPr>
            <w:shd w:fill="auto" w:val="clear"/>
          </w:tcPr>
          <w:p w:rsidR="00000000" w:rsidDel="00000000" w:rsidP="00000000" w:rsidRDefault="00000000" w:rsidRPr="00000000" w14:paraId="000002B2">
            <w:pPr>
              <w:spacing w:after="60" w:before="60" w:lineRule="auto"/>
              <w:rPr>
                <w:sz w:val="18"/>
                <w:szCs w:val="18"/>
              </w:rPr>
            </w:pPr>
            <w:r w:rsidDel="00000000" w:rsidR="00000000" w:rsidRPr="00000000">
              <w:rPr>
                <w:sz w:val="18"/>
                <w:szCs w:val="18"/>
                <w:rtl w:val="0"/>
              </w:rPr>
              <w:t xml:space="preserve">1: near gale force</w:t>
            </w:r>
          </w:p>
          <w:p w:rsidR="00000000" w:rsidDel="00000000" w:rsidP="00000000" w:rsidRDefault="00000000" w:rsidRPr="00000000" w14:paraId="000002B3">
            <w:pPr>
              <w:spacing w:after="60" w:before="60" w:lineRule="auto"/>
              <w:rPr>
                <w:sz w:val="18"/>
                <w:szCs w:val="18"/>
              </w:rPr>
            </w:pPr>
            <w:r w:rsidDel="00000000" w:rsidR="00000000" w:rsidRPr="00000000">
              <w:rPr>
                <w:sz w:val="18"/>
                <w:szCs w:val="18"/>
                <w:rtl w:val="0"/>
              </w:rPr>
              <w:t xml:space="preserve">2: gale force</w:t>
            </w:r>
          </w:p>
          <w:p w:rsidR="00000000" w:rsidDel="00000000" w:rsidP="00000000" w:rsidRDefault="00000000" w:rsidRPr="00000000" w14:paraId="000002B4">
            <w:pPr>
              <w:spacing w:after="60" w:before="60" w:lineRule="auto"/>
              <w:rPr>
                <w:sz w:val="18"/>
                <w:szCs w:val="18"/>
              </w:rPr>
            </w:pPr>
            <w:r w:rsidDel="00000000" w:rsidR="00000000" w:rsidRPr="00000000">
              <w:rPr>
                <w:sz w:val="18"/>
                <w:szCs w:val="18"/>
                <w:rtl w:val="0"/>
              </w:rPr>
              <w:t xml:space="preserve">3: storm force</w:t>
            </w:r>
          </w:p>
          <w:p w:rsidR="00000000" w:rsidDel="00000000" w:rsidP="00000000" w:rsidRDefault="00000000" w:rsidRPr="00000000" w14:paraId="000002B5">
            <w:pPr>
              <w:spacing w:after="60" w:before="60" w:lineRule="auto"/>
              <w:rPr>
                <w:sz w:val="18"/>
                <w:szCs w:val="18"/>
              </w:rPr>
            </w:pPr>
            <w:r w:rsidDel="00000000" w:rsidR="00000000" w:rsidRPr="00000000">
              <w:rPr>
                <w:sz w:val="18"/>
                <w:szCs w:val="18"/>
                <w:rtl w:val="0"/>
              </w:rPr>
              <w:t xml:space="preserve">4: hurricane force</w:t>
            </w:r>
          </w:p>
        </w:tc>
        <w:tc>
          <w:tcPr>
            <w:shd w:fill="auto" w:val="clear"/>
          </w:tcPr>
          <w:p w:rsidR="00000000" w:rsidDel="00000000" w:rsidP="00000000" w:rsidRDefault="00000000" w:rsidRPr="00000000" w14:paraId="000002B6">
            <w:pPr>
              <w:spacing w:after="60" w:before="6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2B7">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B8">
            <w:pPr>
              <w:spacing w:after="60" w:before="60" w:lineRule="auto"/>
              <w:rPr>
                <w:sz w:val="18"/>
                <w:szCs w:val="18"/>
              </w:rPr>
            </w:pPr>
            <w:r w:rsidDel="00000000" w:rsidR="00000000" w:rsidRPr="00000000">
              <w:rPr>
                <w:sz w:val="18"/>
                <w:szCs w:val="18"/>
                <w:rtl w:val="0"/>
              </w:rPr>
              <w:t xml:space="preserve">maximumWindSpeed</w:t>
            </w:r>
          </w:p>
        </w:tc>
        <w:tc>
          <w:tcPr>
            <w:shd w:fill="auto" w:val="clear"/>
          </w:tcPr>
          <w:p w:rsidR="00000000" w:rsidDel="00000000" w:rsidP="00000000" w:rsidRDefault="00000000" w:rsidRPr="00000000" w14:paraId="000002B9">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BA">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BB">
            <w:pPr>
              <w:spacing w:after="60" w:before="60" w:lineRule="auto"/>
              <w:rPr>
                <w:sz w:val="18"/>
                <w:szCs w:val="18"/>
              </w:rPr>
            </w:pPr>
            <w:r w:rsidDel="00000000" w:rsidR="00000000" w:rsidRPr="00000000">
              <w:rPr>
                <w:sz w:val="18"/>
                <w:szCs w:val="18"/>
                <w:rtl w:val="0"/>
              </w:rPr>
              <w:t xml:space="preserve">0,1</w:t>
            </w:r>
          </w:p>
        </w:tc>
      </w:tr>
      <w:tr>
        <w:trPr>
          <w:cantSplit w:val="0"/>
          <w:trHeight w:val="20" w:hRule="atLeast"/>
          <w:tblHeader w:val="0"/>
        </w:trPr>
        <w:tc>
          <w:tcPr>
            <w:shd w:fill="auto" w:val="clear"/>
          </w:tcPr>
          <w:p w:rsidR="00000000" w:rsidDel="00000000" w:rsidP="00000000" w:rsidRDefault="00000000" w:rsidRPr="00000000" w14:paraId="000002BC">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2BD">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BE">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BF">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C0">
      <w:pPr>
        <w:spacing w:line="276" w:lineRule="auto"/>
        <w:rPr>
          <w:b w:val="1"/>
        </w:rPr>
      </w:pPr>
      <w:r w:rsidDel="00000000" w:rsidR="00000000" w:rsidRPr="00000000">
        <w:rPr>
          <w:rtl w:val="0"/>
        </w:rPr>
      </w:r>
    </w:p>
    <w:tbl>
      <w:tblPr>
        <w:tblStyle w:val="Table34"/>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1"/>
        </w:trPr>
        <w:tc>
          <w:tcPr>
            <w:shd w:fill="auto" w:val="clear"/>
          </w:tcPr>
          <w:p w:rsidR="00000000" w:rsidDel="00000000" w:rsidP="00000000" w:rsidRDefault="00000000" w:rsidRPr="00000000" w14:paraId="000002C1">
            <w:pPr>
              <w:spacing w:after="60" w:before="60" w:lineRule="auto"/>
              <w:rPr>
                <w:b w:val="1"/>
                <w:sz w:val="18"/>
                <w:szCs w:val="18"/>
              </w:rPr>
            </w:pPr>
            <w:r w:rsidDel="00000000" w:rsidR="00000000" w:rsidRPr="00000000">
              <w:rPr>
                <w:b w:val="1"/>
                <w:color w:val="000000"/>
                <w:sz w:val="18"/>
                <w:szCs w:val="18"/>
                <w:rtl w:val="0"/>
              </w:rPr>
              <w:t xml:space="preserve">Inherited Attribute Names</w:t>
            </w:r>
            <w:r w:rsidDel="00000000" w:rsidR="00000000" w:rsidRPr="00000000">
              <w:rPr>
                <w:rtl w:val="0"/>
              </w:rPr>
            </w:r>
          </w:p>
        </w:tc>
        <w:tc>
          <w:tcPr>
            <w:shd w:fill="auto" w:val="clear"/>
            <w:vAlign w:val="center"/>
          </w:tcPr>
          <w:p w:rsidR="00000000" w:rsidDel="00000000" w:rsidP="00000000" w:rsidRDefault="00000000" w:rsidRPr="00000000" w14:paraId="000002C2">
            <w:pPr>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C3">
            <w:pPr>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2C4">
            <w:pPr>
              <w:rPr>
                <w:b w:val="1"/>
                <w:sz w:val="18"/>
                <w:szCs w:val="18"/>
              </w:rPr>
            </w:pPr>
            <w:r w:rsidDel="00000000" w:rsidR="00000000" w:rsidRPr="00000000">
              <w:rPr>
                <w:b w:val="1"/>
                <w:sz w:val="18"/>
                <w:szCs w:val="18"/>
                <w:rtl w:val="0"/>
              </w:rPr>
              <w:t xml:space="preserve">Multiplicity</w:t>
            </w:r>
          </w:p>
        </w:tc>
      </w:tr>
      <w:tr>
        <w:trPr>
          <w:cantSplit w:val="0"/>
          <w:trHeight w:val="20" w:hRule="atLeast"/>
          <w:tblHeader w:val="1"/>
        </w:trPr>
        <w:tc>
          <w:tcPr>
            <w:shd w:fill="auto" w:val="clear"/>
          </w:tcPr>
          <w:p w:rsidR="00000000" w:rsidDel="00000000" w:rsidP="00000000" w:rsidRDefault="00000000" w:rsidRPr="00000000" w14:paraId="000002C5">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2C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C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C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C9">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2CA">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CB">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C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CD">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2CE">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CF">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D0">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D1">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2D2">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D3">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D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D5">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2D6">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D7">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D8">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D9">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2DA">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DB">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DC">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DD">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2DE">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DF">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E0">
            <w:pPr>
              <w:spacing w:after="60" w:before="60" w:lineRule="auto"/>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2E1">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2E2">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E3">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E4">
            <w:pPr>
              <w:spacing w:after="60" w:before="60" w:lineRule="auto"/>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E5">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2E6">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E7">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2E8">
            <w:pPr>
              <w:spacing w:after="60" w:before="6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E9">
      <w:pPr>
        <w:spacing w:line="276" w:lineRule="auto"/>
        <w:rPr>
          <w:b w:val="1"/>
        </w:rPr>
      </w:pPr>
      <w:r w:rsidDel="00000000" w:rsidR="00000000" w:rsidRPr="00000000">
        <w:rPr>
          <w:rtl w:val="0"/>
        </w:rPr>
      </w:r>
    </w:p>
    <w:tbl>
      <w:tblPr>
        <w:tblStyle w:val="Table35"/>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360" w:hRule="atLeast"/>
          <w:tblHeader w:val="0"/>
        </w:trPr>
        <w:tc>
          <w:tcPr>
            <w:gridSpan w:val="3"/>
            <w:shd w:fill="auto" w:val="clear"/>
          </w:tcPr>
          <w:p w:rsidR="00000000" w:rsidDel="00000000" w:rsidP="00000000" w:rsidRDefault="00000000" w:rsidRPr="00000000" w14:paraId="000002EA">
            <w:pPr>
              <w:spacing w:after="60" w:before="6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2ED">
            <w:pPr>
              <w:spacing w:after="60" w:before="6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2EE">
            <w:pPr>
              <w:spacing w:after="60" w:before="60" w:lineRule="auto"/>
              <w:ind w:left="342" w:hanging="268"/>
              <w:rPr>
                <w:sz w:val="18"/>
                <w:szCs w:val="18"/>
              </w:rPr>
            </w:pPr>
            <w:r w:rsidDel="00000000" w:rsidR="00000000" w:rsidRPr="00000000">
              <w:rPr>
                <w:rtl w:val="0"/>
              </w:rPr>
            </w:r>
          </w:p>
          <w:p w:rsidR="00000000" w:rsidDel="00000000" w:rsidP="00000000" w:rsidRDefault="00000000" w:rsidRPr="00000000" w14:paraId="000002EF">
            <w:pPr>
              <w:spacing w:after="60" w:before="60" w:lineRule="auto"/>
              <w:rPr>
                <w:sz w:val="18"/>
                <w:szCs w:val="18"/>
              </w:rPr>
            </w:pPr>
            <w:r w:rsidDel="00000000" w:rsidR="00000000" w:rsidRPr="00000000">
              <w:rPr>
                <w:rtl w:val="0"/>
              </w:rPr>
            </w:r>
          </w:p>
          <w:p w:rsidR="00000000" w:rsidDel="00000000" w:rsidP="00000000" w:rsidRDefault="00000000" w:rsidRPr="00000000" w14:paraId="000002F0">
            <w:pPr>
              <w:spacing w:after="60" w:before="60" w:lineRule="auto"/>
              <w:rPr>
                <w:sz w:val="18"/>
                <w:szCs w:val="18"/>
              </w:rPr>
            </w:pPr>
            <w:r w:rsidDel="00000000" w:rsidR="00000000" w:rsidRPr="00000000">
              <w:rPr>
                <w:rtl w:val="0"/>
              </w:rPr>
            </w:r>
          </w:p>
          <w:p w:rsidR="00000000" w:rsidDel="00000000" w:rsidP="00000000" w:rsidRDefault="00000000" w:rsidRPr="00000000" w14:paraId="000002F1">
            <w:pPr>
              <w:spacing w:after="60" w:before="6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2F2">
            <w:pPr>
              <w:spacing w:after="60" w:before="60" w:lineRule="auto"/>
              <w:ind w:left="0" w:firstLine="0"/>
              <w:rPr>
                <w:sz w:val="18"/>
                <w:szCs w:val="18"/>
              </w:rPr>
            </w:pPr>
            <w:r w:rsidDel="00000000" w:rsidR="00000000" w:rsidRPr="00000000">
              <w:rPr>
                <w:sz w:val="18"/>
                <w:szCs w:val="18"/>
                <w:rtl w:val="0"/>
              </w:rPr>
              <w:t xml:space="preserve">Label: DataProvider</w:t>
            </w:r>
          </w:p>
          <w:p w:rsidR="00000000" w:rsidDel="00000000" w:rsidP="00000000" w:rsidRDefault="00000000" w:rsidRPr="00000000" w14:paraId="000002F3">
            <w:pPr>
              <w:spacing w:after="60" w:before="6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2F4">
            <w:pPr>
              <w:spacing w:after="60" w:before="6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F5">
            <w:pPr>
              <w:spacing w:after="60" w:before="6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F6">
            <w:pPr>
              <w:spacing w:after="60" w:before="6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2F7">
            <w:pPr>
              <w:spacing w:after="60" w:before="6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2F8">
            <w:pPr>
              <w:spacing w:after="60" w:before="6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2F9">
            <w:pPr>
              <w:spacing w:after="60" w:before="6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FA">
            <w:pPr>
              <w:spacing w:after="60" w:before="6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FB">
            <w:pPr>
              <w:spacing w:after="60" w:before="60" w:lineRule="auto"/>
              <w:rPr>
                <w:b w:val="1"/>
                <w:sz w:val="18"/>
                <w:szCs w:val="18"/>
              </w:rPr>
            </w:pPr>
            <w:r w:rsidDel="00000000" w:rsidR="00000000" w:rsidRPr="00000000">
              <w:rPr>
                <w:rtl w:val="0"/>
              </w:rPr>
            </w:r>
          </w:p>
        </w:tc>
      </w:tr>
    </w:tbl>
    <w:p w:rsidR="00000000" w:rsidDel="00000000" w:rsidP="00000000" w:rsidRDefault="00000000" w:rsidRPr="00000000" w14:paraId="000002FC">
      <w:pPr>
        <w:spacing w:line="276" w:lineRule="auto"/>
        <w:rPr>
          <w:b w:val="1"/>
        </w:rPr>
      </w:pPr>
      <w:r w:rsidDel="00000000" w:rsidR="00000000" w:rsidRPr="00000000">
        <w:rPr>
          <w:rtl w:val="0"/>
        </w:rPr>
      </w:r>
    </w:p>
    <w:tbl>
      <w:tblPr>
        <w:tblStyle w:val="Table36"/>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484.2358398437502" w:hRule="atLeast"/>
          <w:tblHeader w:val="0"/>
        </w:trPr>
        <w:tc>
          <w:tcPr/>
          <w:p w:rsidR="00000000" w:rsidDel="00000000" w:rsidP="00000000" w:rsidRDefault="00000000" w:rsidRPr="00000000" w14:paraId="000002FD">
            <w:pPr>
              <w:spacing w:line="276"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2FE">
            <w:pPr>
              <w:numPr>
                <w:ilvl w:val="0"/>
                <w:numId w:val="7"/>
              </w:numPr>
              <w:ind w:left="720" w:hanging="360"/>
              <w:jc w:val="left"/>
              <w:rPr>
                <w:rFonts w:ascii="Times New Roman" w:cs="Times New Roman" w:eastAsia="Times New Roman" w:hAnsi="Times New Roman"/>
              </w:rPr>
            </w:pPr>
            <w:r w:rsidDel="00000000" w:rsidR="00000000" w:rsidRPr="00000000">
              <w:rPr>
                <w:b w:val="1"/>
                <w:sz w:val="18"/>
                <w:szCs w:val="18"/>
                <w:rtl w:val="0"/>
              </w:rPr>
              <w:t xml:space="preserve">WMO-No. 471, Annex 2.B, Multilingual List of Terms used in Weather and Sea Bulletins</w:t>
            </w:r>
            <w:r w:rsidDel="00000000" w:rsidR="00000000" w:rsidRPr="00000000">
              <w:rPr>
                <w:rtl w:val="0"/>
              </w:rPr>
            </w:r>
          </w:p>
          <w:p w:rsidR="00000000" w:rsidDel="00000000" w:rsidP="00000000" w:rsidRDefault="00000000" w:rsidRPr="00000000" w14:paraId="000002FF">
            <w:pPr>
              <w:numPr>
                <w:ilvl w:val="0"/>
                <w:numId w:val="7"/>
              </w:numPr>
              <w:ind w:left="720" w:hanging="360"/>
              <w:jc w:val="left"/>
              <w:rPr>
                <w:rFonts w:ascii="Times New Roman" w:cs="Times New Roman" w:eastAsia="Times New Roman" w:hAnsi="Times New Roman"/>
              </w:rPr>
            </w:pPr>
            <w:r w:rsidDel="00000000" w:rsidR="00000000" w:rsidRPr="00000000">
              <w:rPr>
                <w:b w:val="1"/>
                <w:sz w:val="18"/>
                <w:szCs w:val="18"/>
                <w:rtl w:val="0"/>
              </w:rPr>
              <w:t xml:space="preserve">WMO-No. 558, Appendix I.2, Multilingual List of terms used in Weather and Sea Bulletins</w:t>
            </w:r>
            <w:r w:rsidDel="00000000" w:rsidR="00000000" w:rsidRPr="00000000">
              <w:rPr>
                <w:rtl w:val="0"/>
              </w:rPr>
            </w:r>
          </w:p>
          <w:p w:rsidR="00000000" w:rsidDel="00000000" w:rsidP="00000000" w:rsidRDefault="00000000" w:rsidRPr="00000000" w14:paraId="00000300">
            <w:pPr>
              <w:numPr>
                <w:ilvl w:val="0"/>
                <w:numId w:val="7"/>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sz w:val="18"/>
                <w:szCs w:val="18"/>
                <w:rtl w:val="0"/>
              </w:rPr>
              <w:t xml:space="preserve">Manual on Codes, Volume I.1-International Codes, WMO Technical Regulations, Annex II, Part A, Alphanumeric Codes, Section E Beaufort Wind Scale, pp A-379</w:t>
            </w:r>
            <w:r w:rsidDel="00000000" w:rsidR="00000000" w:rsidRPr="00000000">
              <w:rPr>
                <w:rtl w:val="0"/>
              </w:rPr>
            </w:r>
          </w:p>
          <w:p w:rsidR="00000000" w:rsidDel="00000000" w:rsidP="00000000" w:rsidRDefault="00000000" w:rsidRPr="00000000" w14:paraId="00000301">
            <w:pPr>
              <w:spacing w:line="276"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302">
            <w:pPr>
              <w:numPr>
                <w:ilvl w:val="0"/>
                <w:numId w:val="10"/>
              </w:numPr>
              <w:spacing w:line="276" w:lineRule="auto"/>
              <w:ind w:left="720" w:hanging="360"/>
              <w:rPr>
                <w:b w:val="1"/>
                <w:sz w:val="18"/>
                <w:szCs w:val="18"/>
                <w:u w:val="none"/>
              </w:rPr>
            </w:pPr>
            <w:r w:rsidDel="00000000" w:rsidR="00000000" w:rsidRPr="00000000">
              <w:rPr>
                <w:rtl w:val="0"/>
              </w:rPr>
            </w:r>
          </w:p>
        </w:tc>
      </w:tr>
    </w:tbl>
    <w:p w:rsidR="00000000" w:rsidDel="00000000" w:rsidP="00000000" w:rsidRDefault="00000000" w:rsidRPr="00000000" w14:paraId="00000303">
      <w:pPr>
        <w:rPr>
          <w:color w:val="ff0000"/>
        </w:rPr>
      </w:pPr>
      <w:r w:rsidDel="00000000" w:rsidR="00000000" w:rsidRPr="00000000">
        <w:rPr>
          <w:rtl w:val="0"/>
        </w:rPr>
      </w:r>
    </w:p>
    <w:p w:rsidR="00000000" w:rsidDel="00000000" w:rsidP="00000000" w:rsidRDefault="00000000" w:rsidRPr="00000000" w14:paraId="00000304">
      <w:pPr>
        <w:rPr>
          <w:color w:val="ff0000"/>
        </w:rPr>
      </w:pPr>
      <w:r w:rsidDel="00000000" w:rsidR="00000000" w:rsidRPr="00000000">
        <w:rPr>
          <w:rtl w:val="0"/>
        </w:rPr>
      </w:r>
    </w:p>
    <w:p w:rsidR="00000000" w:rsidDel="00000000" w:rsidP="00000000" w:rsidRDefault="00000000" w:rsidRPr="00000000" w14:paraId="00000305">
      <w:pPr>
        <w:rPr>
          <w:color w:val="ff0000"/>
        </w:rPr>
      </w:pPr>
      <w:r w:rsidDel="00000000" w:rsidR="00000000" w:rsidRPr="00000000">
        <w:rPr>
          <w:rtl w:val="0"/>
        </w:rPr>
      </w:r>
    </w:p>
    <w:p w:rsidR="00000000" w:rsidDel="00000000" w:rsidP="00000000" w:rsidRDefault="00000000" w:rsidRPr="00000000" w14:paraId="00000306">
      <w:pPr>
        <w:rPr>
          <w:color w:val="ff0000"/>
        </w:rPr>
      </w:pPr>
      <w:r w:rsidDel="00000000" w:rsidR="00000000" w:rsidRPr="00000000">
        <w:rPr>
          <w:rtl w:val="0"/>
        </w:rPr>
      </w:r>
    </w:p>
    <w:p w:rsidR="00000000" w:rsidDel="00000000" w:rsidP="00000000" w:rsidRDefault="00000000" w:rsidRPr="00000000" w14:paraId="00000307">
      <w:pPr>
        <w:rPr>
          <w:color w:val="ff0000"/>
        </w:rPr>
      </w:pPr>
      <w:r w:rsidDel="00000000" w:rsidR="00000000" w:rsidRPr="00000000">
        <w:rPr>
          <w:rtl w:val="0"/>
        </w:rPr>
      </w:r>
    </w:p>
    <w:p w:rsidR="00000000" w:rsidDel="00000000" w:rsidP="00000000" w:rsidRDefault="00000000" w:rsidRPr="00000000" w14:paraId="00000308">
      <w:pPr>
        <w:rPr>
          <w:color w:val="ff0000"/>
        </w:rPr>
      </w:pPr>
      <w:r w:rsidDel="00000000" w:rsidR="00000000" w:rsidRPr="00000000">
        <w:rPr>
          <w:rtl w:val="0"/>
        </w:rPr>
      </w:r>
    </w:p>
    <w:p w:rsidR="00000000" w:rsidDel="00000000" w:rsidP="00000000" w:rsidRDefault="00000000" w:rsidRPr="00000000" w14:paraId="00000309">
      <w:pPr>
        <w:rPr>
          <w:color w:val="ff0000"/>
        </w:rPr>
      </w:pPr>
      <w:r w:rsidDel="00000000" w:rsidR="00000000" w:rsidRPr="00000000">
        <w:rPr>
          <w:rtl w:val="0"/>
        </w:rPr>
      </w:r>
    </w:p>
    <w:p w:rsidR="00000000" w:rsidDel="00000000" w:rsidP="00000000" w:rsidRDefault="00000000" w:rsidRPr="00000000" w14:paraId="0000030A">
      <w:pPr>
        <w:rPr>
          <w:color w:val="ff0000"/>
        </w:rPr>
      </w:pPr>
      <w:r w:rsidDel="00000000" w:rsidR="00000000" w:rsidRPr="00000000">
        <w:rPr>
          <w:rtl w:val="0"/>
        </w:rPr>
      </w:r>
    </w:p>
    <w:p w:rsidR="00000000" w:rsidDel="00000000" w:rsidP="00000000" w:rsidRDefault="00000000" w:rsidRPr="00000000" w14:paraId="0000030B">
      <w:pPr>
        <w:rPr>
          <w:color w:val="ff0000"/>
        </w:rPr>
      </w:pPr>
      <w:r w:rsidDel="00000000" w:rsidR="00000000" w:rsidRPr="00000000">
        <w:rPr>
          <w:rtl w:val="0"/>
        </w:rPr>
      </w:r>
    </w:p>
    <w:p w:rsidR="00000000" w:rsidDel="00000000" w:rsidP="00000000" w:rsidRDefault="00000000" w:rsidRPr="00000000" w14:paraId="0000030C">
      <w:pPr>
        <w:rPr>
          <w:color w:val="ff0000"/>
        </w:rPr>
      </w:pPr>
      <w:r w:rsidDel="00000000" w:rsidR="00000000" w:rsidRPr="00000000">
        <w:rPr>
          <w:rtl w:val="0"/>
        </w:rPr>
      </w:r>
    </w:p>
    <w:p w:rsidR="00000000" w:rsidDel="00000000" w:rsidP="00000000" w:rsidRDefault="00000000" w:rsidRPr="00000000" w14:paraId="0000030D">
      <w:pPr>
        <w:rPr>
          <w:color w:val="ff0000"/>
        </w:rPr>
      </w:pPr>
      <w:r w:rsidDel="00000000" w:rsidR="00000000" w:rsidRPr="00000000">
        <w:rPr>
          <w:rtl w:val="0"/>
        </w:rPr>
      </w:r>
    </w:p>
    <w:p w:rsidR="00000000" w:rsidDel="00000000" w:rsidP="00000000" w:rsidRDefault="00000000" w:rsidRPr="00000000" w14:paraId="0000030E">
      <w:pPr>
        <w:rPr>
          <w:color w:val="ff0000"/>
        </w:rPr>
      </w:pPr>
      <w:r w:rsidDel="00000000" w:rsidR="00000000" w:rsidRPr="00000000">
        <w:rPr>
          <w:rtl w:val="0"/>
        </w:rPr>
      </w:r>
    </w:p>
    <w:p w:rsidR="00000000" w:rsidDel="00000000" w:rsidP="00000000" w:rsidRDefault="00000000" w:rsidRPr="00000000" w14:paraId="0000030F">
      <w:pPr>
        <w:rPr>
          <w:color w:val="ff0000"/>
        </w:rPr>
      </w:pPr>
      <w:r w:rsidDel="00000000" w:rsidR="00000000" w:rsidRPr="00000000">
        <w:rPr>
          <w:rtl w:val="0"/>
        </w:rPr>
      </w:r>
    </w:p>
    <w:p w:rsidR="00000000" w:rsidDel="00000000" w:rsidP="00000000" w:rsidRDefault="00000000" w:rsidRPr="00000000" w14:paraId="00000310">
      <w:pPr>
        <w:rPr>
          <w:color w:val="ff0000"/>
        </w:rPr>
      </w:pPr>
      <w:r w:rsidDel="00000000" w:rsidR="00000000" w:rsidRPr="00000000">
        <w:rPr>
          <w:rtl w:val="0"/>
        </w:rPr>
      </w:r>
    </w:p>
    <w:p w:rsidR="00000000" w:rsidDel="00000000" w:rsidP="00000000" w:rsidRDefault="00000000" w:rsidRPr="00000000" w14:paraId="00000311">
      <w:pPr>
        <w:rPr>
          <w:color w:val="ff0000"/>
        </w:rPr>
      </w:pPr>
      <w:r w:rsidDel="00000000" w:rsidR="00000000" w:rsidRPr="00000000">
        <w:rPr>
          <w:rtl w:val="0"/>
        </w:rPr>
      </w:r>
    </w:p>
    <w:p w:rsidR="00000000" w:rsidDel="00000000" w:rsidP="00000000" w:rsidRDefault="00000000" w:rsidRPr="00000000" w14:paraId="00000312">
      <w:pPr>
        <w:rPr>
          <w:color w:val="ff0000"/>
        </w:rPr>
      </w:pPr>
      <w:r w:rsidDel="00000000" w:rsidR="00000000" w:rsidRPr="00000000">
        <w:rPr>
          <w:rtl w:val="0"/>
        </w:rPr>
      </w:r>
    </w:p>
    <w:p w:rsidR="00000000" w:rsidDel="00000000" w:rsidP="00000000" w:rsidRDefault="00000000" w:rsidRPr="00000000" w14:paraId="00000313">
      <w:pPr>
        <w:rPr>
          <w:color w:val="ff0000"/>
        </w:rPr>
      </w:pPr>
      <w:r w:rsidDel="00000000" w:rsidR="00000000" w:rsidRPr="00000000">
        <w:rPr>
          <w:rtl w:val="0"/>
        </w:rPr>
      </w:r>
    </w:p>
    <w:p w:rsidR="00000000" w:rsidDel="00000000" w:rsidP="00000000" w:rsidRDefault="00000000" w:rsidRPr="00000000" w14:paraId="00000314">
      <w:pPr>
        <w:rPr>
          <w:color w:val="ff0000"/>
        </w:rPr>
      </w:pPr>
      <w:r w:rsidDel="00000000" w:rsidR="00000000" w:rsidRPr="00000000">
        <w:rPr>
          <w:rtl w:val="0"/>
        </w:rPr>
      </w:r>
    </w:p>
    <w:p w:rsidR="00000000" w:rsidDel="00000000" w:rsidP="00000000" w:rsidRDefault="00000000" w:rsidRPr="00000000" w14:paraId="00000315">
      <w:pPr>
        <w:rPr>
          <w:color w:val="ff0000"/>
        </w:rPr>
      </w:pPr>
      <w:r w:rsidDel="00000000" w:rsidR="00000000" w:rsidRPr="00000000">
        <w:rPr>
          <w:rtl w:val="0"/>
        </w:rPr>
      </w:r>
    </w:p>
    <w:p w:rsidR="00000000" w:rsidDel="00000000" w:rsidP="00000000" w:rsidRDefault="00000000" w:rsidRPr="00000000" w14:paraId="00000316">
      <w:pPr>
        <w:rPr>
          <w:color w:val="ff0000"/>
        </w:rPr>
      </w:pPr>
      <w:r w:rsidDel="00000000" w:rsidR="00000000" w:rsidRPr="00000000">
        <w:rPr>
          <w:rtl w:val="0"/>
        </w:rPr>
      </w:r>
    </w:p>
    <w:p w:rsidR="00000000" w:rsidDel="00000000" w:rsidP="00000000" w:rsidRDefault="00000000" w:rsidRPr="00000000" w14:paraId="00000317">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rFonts w:ascii="Times New Roman" w:cs="Times New Roman" w:eastAsia="Times New Roman" w:hAnsi="Times New Roman"/>
          <w:sz w:val="28"/>
          <w:szCs w:val="28"/>
        </w:rPr>
      </w:pPr>
      <w:bookmarkStart w:colFirst="0" w:colLast="0" w:name="_heading=h.akgo9eqjvwo" w:id="10"/>
      <w:bookmarkEnd w:id="10"/>
      <w:r w:rsidDel="00000000" w:rsidR="00000000" w:rsidRPr="00000000">
        <w:rPr>
          <w:rFonts w:ascii="Times New Roman" w:cs="Times New Roman" w:eastAsia="Times New Roman" w:hAnsi="Times New Roman"/>
          <w:sz w:val="28"/>
          <w:szCs w:val="28"/>
          <w:rtl w:val="0"/>
        </w:rPr>
        <w:t xml:space="preserve">Section B – DCEG – Attributes</w:t>
      </w:r>
    </w:p>
    <w:p w:rsidR="00000000" w:rsidDel="00000000" w:rsidP="00000000" w:rsidRDefault="00000000" w:rsidRPr="00000000" w14:paraId="00000318">
      <w:pPr>
        <w:rPr/>
      </w:pPr>
      <w:r w:rsidDel="00000000" w:rsidR="00000000" w:rsidRPr="00000000">
        <w:rPr>
          <w:rFonts w:ascii="Times New Roman" w:cs="Times New Roman" w:eastAsia="Times New Roman" w:hAnsi="Times New Roman"/>
          <w:rtl w:val="0"/>
        </w:rPr>
        <w:t xml:space="preserve">Section </w:t>
      </w:r>
      <w:r w:rsidDel="00000000" w:rsidR="00000000" w:rsidRPr="00000000">
        <w:rPr>
          <w:rFonts w:ascii="Times New Roman" w:cs="Times New Roman" w:eastAsia="Times New Roman" w:hAnsi="Times New Roman"/>
          <w:rtl w:val="0"/>
        </w:rPr>
        <w:t xml:space="preserve">B contains a list of all attributes defined within the IHO Registry that are used by the S-412 Marine Weather Warnings Product SpecificationWMO Weather Domain. Each attribute description follows the basic format, providing details about the data type, allowable encoding values, camel case, etc. </w:t>
      </w:r>
      <w:r w:rsidDel="00000000" w:rsidR="00000000" w:rsidRPr="00000000">
        <w:rPr>
          <w:rtl w:val="0"/>
        </w:rPr>
        <w:t xml:space="preserve">  </w:t>
      </w:r>
    </w:p>
    <w:tbl>
      <w:tblPr>
        <w:tblStyle w:val="Table37"/>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1500"/>
        <w:gridCol w:w="3165"/>
        <w:gridCol w:w="3195"/>
        <w:tblGridChange w:id="0">
          <w:tblGrid>
            <w:gridCol w:w="1245"/>
            <w:gridCol w:w="1500"/>
            <w:gridCol w:w="3165"/>
            <w:gridCol w:w="3195"/>
          </w:tblGrid>
        </w:tblGridChange>
      </w:tblGrid>
      <w:tr>
        <w:trPr>
          <w:cantSplit w:val="0"/>
          <w:tblHeader w:val="0"/>
        </w:trPr>
        <w:tc>
          <w:tcPr/>
          <w:p w:rsidR="00000000" w:rsidDel="00000000" w:rsidP="00000000" w:rsidRDefault="00000000" w:rsidRPr="00000000" w14:paraId="00000319">
            <w:pPr>
              <w:rPr>
                <w:b w:val="1"/>
                <w:sz w:val="22"/>
                <w:szCs w:val="22"/>
              </w:rPr>
            </w:pPr>
            <w:r w:rsidDel="00000000" w:rsidR="00000000" w:rsidRPr="00000000">
              <w:rPr>
                <w:b w:val="1"/>
                <w:sz w:val="22"/>
                <w:szCs w:val="22"/>
                <w:rtl w:val="0"/>
              </w:rPr>
              <w:t xml:space="preserve">Attribute Number</w:t>
            </w:r>
          </w:p>
        </w:tc>
        <w:tc>
          <w:tcPr/>
          <w:p w:rsidR="00000000" w:rsidDel="00000000" w:rsidP="00000000" w:rsidRDefault="00000000" w:rsidRPr="00000000" w14:paraId="0000031A">
            <w:pPr>
              <w:rPr>
                <w:b w:val="1"/>
                <w:sz w:val="22"/>
                <w:szCs w:val="22"/>
              </w:rPr>
            </w:pPr>
            <w:r w:rsidDel="00000000" w:rsidR="00000000" w:rsidRPr="00000000">
              <w:rPr>
                <w:b w:val="1"/>
                <w:sz w:val="22"/>
                <w:szCs w:val="22"/>
                <w:rtl w:val="0"/>
              </w:rPr>
              <w:t xml:space="preserve">Register</w:t>
            </w:r>
          </w:p>
          <w:p w:rsidR="00000000" w:rsidDel="00000000" w:rsidP="00000000" w:rsidRDefault="00000000" w:rsidRPr="00000000" w14:paraId="0000031B">
            <w:pPr>
              <w:rPr>
                <w:b w:val="1"/>
                <w:sz w:val="22"/>
                <w:szCs w:val="22"/>
              </w:rPr>
            </w:pPr>
            <w:r w:rsidDel="00000000" w:rsidR="00000000" w:rsidRPr="00000000">
              <w:rPr>
                <w:b w:val="1"/>
                <w:sz w:val="22"/>
                <w:szCs w:val="22"/>
                <w:rtl w:val="0"/>
              </w:rPr>
              <w:t xml:space="preserve">Dictionary</w:t>
            </w:r>
          </w:p>
        </w:tc>
        <w:tc>
          <w:tcPr/>
          <w:p w:rsidR="00000000" w:rsidDel="00000000" w:rsidP="00000000" w:rsidRDefault="00000000" w:rsidRPr="00000000" w14:paraId="0000031C">
            <w:pPr>
              <w:rPr>
                <w:b w:val="1"/>
                <w:sz w:val="22"/>
                <w:szCs w:val="22"/>
              </w:rPr>
            </w:pPr>
            <w:r w:rsidDel="00000000" w:rsidR="00000000" w:rsidRPr="00000000">
              <w:rPr>
                <w:b w:val="1"/>
                <w:sz w:val="22"/>
                <w:szCs w:val="22"/>
                <w:rtl w:val="0"/>
              </w:rPr>
              <w:t xml:space="preserve">Attribute Name</w:t>
            </w:r>
          </w:p>
        </w:tc>
        <w:tc>
          <w:tcPr/>
          <w:p w:rsidR="00000000" w:rsidDel="00000000" w:rsidP="00000000" w:rsidRDefault="00000000" w:rsidRPr="00000000" w14:paraId="0000031D">
            <w:pPr>
              <w:rPr>
                <w:b w:val="1"/>
                <w:sz w:val="22"/>
                <w:szCs w:val="22"/>
              </w:rPr>
            </w:pPr>
            <w:r w:rsidDel="00000000" w:rsidR="00000000" w:rsidRPr="00000000">
              <w:rPr>
                <w:b w:val="1"/>
                <w:sz w:val="22"/>
                <w:szCs w:val="22"/>
                <w:rtl w:val="0"/>
              </w:rPr>
              <w:t xml:space="preserve">Camel Case</w:t>
            </w:r>
          </w:p>
        </w:tc>
      </w:tr>
      <w:tr>
        <w:trPr>
          <w:cantSplit w:val="0"/>
          <w:trHeight w:val="240" w:hRule="atLeast"/>
          <w:tblHeader w:val="0"/>
        </w:trPr>
        <w:tc>
          <w:tcPr/>
          <w:p w:rsidR="00000000" w:rsidDel="00000000" w:rsidP="00000000" w:rsidRDefault="00000000" w:rsidRPr="00000000" w14:paraId="0000031E">
            <w:pPr>
              <w:rPr/>
            </w:pPr>
            <w:r w:rsidDel="00000000" w:rsidR="00000000" w:rsidRPr="00000000">
              <w:rPr>
                <w:rtl w:val="0"/>
              </w:rPr>
              <w:t xml:space="preserve">B.01</w:t>
            </w:r>
          </w:p>
        </w:tc>
        <w:tc>
          <w:tcPr>
            <w:vAlign w:val="bottom"/>
          </w:tcPr>
          <w:p w:rsidR="00000000" w:rsidDel="00000000" w:rsidP="00000000" w:rsidRDefault="00000000" w:rsidRPr="00000000" w14:paraId="0000031F">
            <w:pPr>
              <w:rPr/>
            </w:pPr>
            <w:r w:rsidDel="00000000" w:rsidR="00000000" w:rsidRPr="00000000">
              <w:rPr>
                <w:rtl w:val="0"/>
              </w:rPr>
              <w:t xml:space="preserve">WxFCD</w:t>
            </w:r>
          </w:p>
        </w:tc>
        <w:tc>
          <w:tcPr>
            <w:vAlign w:val="bottom"/>
          </w:tcPr>
          <w:p w:rsidR="00000000" w:rsidDel="00000000" w:rsidP="00000000" w:rsidRDefault="00000000" w:rsidRPr="00000000" w14:paraId="00000320">
            <w:pPr>
              <w:rPr/>
            </w:pPr>
            <w:r w:rsidDel="00000000" w:rsidR="00000000" w:rsidRPr="00000000">
              <w:rPr>
                <w:rtl w:val="0"/>
              </w:rPr>
              <w:t xml:space="preserve">Agency Name</w:t>
            </w:r>
          </w:p>
        </w:tc>
        <w:tc>
          <w:tcPr>
            <w:vAlign w:val="bottom"/>
          </w:tcPr>
          <w:p w:rsidR="00000000" w:rsidDel="00000000" w:rsidP="00000000" w:rsidRDefault="00000000" w:rsidRPr="00000000" w14:paraId="00000321">
            <w:pPr>
              <w:rPr/>
            </w:pPr>
            <w:r w:rsidDel="00000000" w:rsidR="00000000" w:rsidRPr="00000000">
              <w:rPr>
                <w:rtl w:val="0"/>
              </w:rPr>
              <w:t xml:space="preserve">agencyName</w:t>
            </w:r>
          </w:p>
        </w:tc>
      </w:tr>
      <w:tr>
        <w:trPr>
          <w:cantSplit w:val="0"/>
          <w:tblHeader w:val="0"/>
        </w:trPr>
        <w:tc>
          <w:tcPr/>
          <w:p w:rsidR="00000000" w:rsidDel="00000000" w:rsidP="00000000" w:rsidRDefault="00000000" w:rsidRPr="00000000" w14:paraId="00000322">
            <w:pPr>
              <w:rPr/>
            </w:pPr>
            <w:r w:rsidDel="00000000" w:rsidR="00000000" w:rsidRPr="00000000">
              <w:rPr>
                <w:rtl w:val="0"/>
              </w:rPr>
              <w:t xml:space="preserve">B.02</w:t>
            </w:r>
          </w:p>
        </w:tc>
        <w:tc>
          <w:tcPr>
            <w:vAlign w:val="bottom"/>
          </w:tcPr>
          <w:p w:rsidR="00000000" w:rsidDel="00000000" w:rsidP="00000000" w:rsidRDefault="00000000" w:rsidRPr="00000000" w14:paraId="00000323">
            <w:pPr>
              <w:rPr/>
            </w:pPr>
            <w:r w:rsidDel="00000000" w:rsidR="00000000" w:rsidRPr="00000000">
              <w:rPr>
                <w:rtl w:val="0"/>
              </w:rPr>
              <w:t xml:space="preserve">WxFCD</w:t>
            </w:r>
          </w:p>
        </w:tc>
        <w:tc>
          <w:tcPr>
            <w:vAlign w:val="bottom"/>
          </w:tcPr>
          <w:p w:rsidR="00000000" w:rsidDel="00000000" w:rsidP="00000000" w:rsidRDefault="00000000" w:rsidRPr="00000000" w14:paraId="00000324">
            <w:pPr>
              <w:rPr/>
            </w:pPr>
            <w:r w:rsidDel="00000000" w:rsidR="00000000" w:rsidRPr="00000000">
              <w:rPr>
                <w:rtl w:val="0"/>
              </w:rPr>
              <w:t xml:space="preserve">Beaufort Force</w:t>
            </w:r>
          </w:p>
        </w:tc>
        <w:tc>
          <w:tcPr>
            <w:vAlign w:val="bottom"/>
          </w:tcPr>
          <w:p w:rsidR="00000000" w:rsidDel="00000000" w:rsidP="00000000" w:rsidRDefault="00000000" w:rsidRPr="00000000" w14:paraId="00000325">
            <w:pPr>
              <w:rPr/>
            </w:pPr>
            <w:r w:rsidDel="00000000" w:rsidR="00000000" w:rsidRPr="00000000">
              <w:rPr>
                <w:rtl w:val="0"/>
              </w:rPr>
              <w:t xml:space="preserve">beaufortForce</w:t>
            </w:r>
          </w:p>
        </w:tc>
      </w:tr>
      <w:tr>
        <w:trPr>
          <w:cantSplit w:val="0"/>
          <w:tblHeader w:val="0"/>
        </w:trPr>
        <w:tc>
          <w:tcPr/>
          <w:p w:rsidR="00000000" w:rsidDel="00000000" w:rsidP="00000000" w:rsidRDefault="00000000" w:rsidRPr="00000000" w14:paraId="00000326">
            <w:pPr>
              <w:rPr/>
            </w:pPr>
            <w:r w:rsidDel="00000000" w:rsidR="00000000" w:rsidRPr="00000000">
              <w:rPr>
                <w:rtl w:val="0"/>
              </w:rPr>
              <w:t xml:space="preserve">B.03</w:t>
            </w:r>
          </w:p>
        </w:tc>
        <w:tc>
          <w:tcPr>
            <w:vAlign w:val="bottom"/>
          </w:tcPr>
          <w:p w:rsidR="00000000" w:rsidDel="00000000" w:rsidP="00000000" w:rsidRDefault="00000000" w:rsidRPr="00000000" w14:paraId="00000327">
            <w:pPr>
              <w:rPr/>
            </w:pPr>
            <w:r w:rsidDel="00000000" w:rsidR="00000000" w:rsidRPr="00000000">
              <w:rPr>
                <w:rtl w:val="0"/>
              </w:rPr>
              <w:t xml:space="preserve">IHO WWNWS</w:t>
            </w:r>
          </w:p>
        </w:tc>
        <w:tc>
          <w:tcPr>
            <w:vAlign w:val="bottom"/>
          </w:tcPr>
          <w:p w:rsidR="00000000" w:rsidDel="00000000" w:rsidP="00000000" w:rsidRDefault="00000000" w:rsidRPr="00000000" w14:paraId="00000328">
            <w:pPr>
              <w:rPr/>
            </w:pPr>
            <w:r w:rsidDel="00000000" w:rsidR="00000000" w:rsidRPr="00000000">
              <w:rPr>
                <w:rtl w:val="0"/>
              </w:rPr>
              <w:t xml:space="preserve">Cancellation Date</w:t>
            </w:r>
          </w:p>
        </w:tc>
        <w:tc>
          <w:tcPr>
            <w:vAlign w:val="bottom"/>
          </w:tcPr>
          <w:p w:rsidR="00000000" w:rsidDel="00000000" w:rsidP="00000000" w:rsidRDefault="00000000" w:rsidRPr="00000000" w14:paraId="00000329">
            <w:pPr>
              <w:rPr/>
            </w:pPr>
            <w:r w:rsidDel="00000000" w:rsidR="00000000" w:rsidRPr="00000000">
              <w:rPr>
                <w:rtl w:val="0"/>
              </w:rPr>
              <w:t xml:space="preserve">cancellationDate</w:t>
            </w:r>
          </w:p>
        </w:tc>
      </w:tr>
      <w:tr>
        <w:trPr>
          <w:cantSplit w:val="0"/>
          <w:tblHeader w:val="0"/>
        </w:trPr>
        <w:tc>
          <w:tcPr/>
          <w:p w:rsidR="00000000" w:rsidDel="00000000" w:rsidP="00000000" w:rsidRDefault="00000000" w:rsidRPr="00000000" w14:paraId="0000032A">
            <w:pPr>
              <w:rPr/>
            </w:pPr>
            <w:r w:rsidDel="00000000" w:rsidR="00000000" w:rsidRPr="00000000">
              <w:rPr>
                <w:rtl w:val="0"/>
              </w:rPr>
              <w:t xml:space="preserve">B.04</w:t>
            </w:r>
          </w:p>
        </w:tc>
        <w:tc>
          <w:tcPr>
            <w:vAlign w:val="bottom"/>
          </w:tcPr>
          <w:p w:rsidR="00000000" w:rsidDel="00000000" w:rsidP="00000000" w:rsidRDefault="00000000" w:rsidRPr="00000000" w14:paraId="0000032B">
            <w:pPr>
              <w:rPr/>
            </w:pPr>
            <w:r w:rsidDel="00000000" w:rsidR="00000000" w:rsidRPr="00000000">
              <w:rPr>
                <w:rtl w:val="0"/>
              </w:rPr>
              <w:t xml:space="preserve">WxFCD</w:t>
            </w:r>
          </w:p>
        </w:tc>
        <w:tc>
          <w:tcPr>
            <w:vAlign w:val="bottom"/>
          </w:tcPr>
          <w:p w:rsidR="00000000" w:rsidDel="00000000" w:rsidP="00000000" w:rsidRDefault="00000000" w:rsidRPr="00000000" w14:paraId="0000032C">
            <w:pPr>
              <w:rPr/>
            </w:pPr>
            <w:r w:rsidDel="00000000" w:rsidR="00000000" w:rsidRPr="00000000">
              <w:rPr>
                <w:rtl w:val="0"/>
              </w:rPr>
              <w:t xml:space="preserve">Contact Information</w:t>
            </w:r>
          </w:p>
        </w:tc>
        <w:tc>
          <w:tcPr>
            <w:vAlign w:val="bottom"/>
          </w:tcPr>
          <w:p w:rsidR="00000000" w:rsidDel="00000000" w:rsidP="00000000" w:rsidRDefault="00000000" w:rsidRPr="00000000" w14:paraId="0000032D">
            <w:pPr>
              <w:rPr/>
            </w:pPr>
            <w:r w:rsidDel="00000000" w:rsidR="00000000" w:rsidRPr="00000000">
              <w:rPr>
                <w:rtl w:val="0"/>
              </w:rPr>
              <w:t xml:space="preserve">contactInformation</w:t>
            </w:r>
          </w:p>
        </w:tc>
      </w:tr>
      <w:tr>
        <w:trPr>
          <w:cantSplit w:val="0"/>
          <w:tblHeader w:val="0"/>
        </w:trPr>
        <w:tc>
          <w:tcPr/>
          <w:p w:rsidR="00000000" w:rsidDel="00000000" w:rsidP="00000000" w:rsidRDefault="00000000" w:rsidRPr="00000000" w14:paraId="0000032E">
            <w:pPr>
              <w:rPr/>
            </w:pPr>
            <w:r w:rsidDel="00000000" w:rsidR="00000000" w:rsidRPr="00000000">
              <w:rPr>
                <w:rtl w:val="0"/>
              </w:rPr>
              <w:t xml:space="preserve">B.05</w:t>
            </w:r>
          </w:p>
        </w:tc>
        <w:tc>
          <w:tcPr>
            <w:vAlign w:val="bottom"/>
          </w:tcPr>
          <w:p w:rsidR="00000000" w:rsidDel="00000000" w:rsidP="00000000" w:rsidRDefault="00000000" w:rsidRPr="00000000" w14:paraId="0000032F">
            <w:pPr>
              <w:rPr/>
            </w:pPr>
            <w:r w:rsidDel="00000000" w:rsidR="00000000" w:rsidRPr="00000000">
              <w:rPr>
                <w:rtl w:val="0"/>
              </w:rPr>
              <w:t xml:space="preserve">IHO Hydro</w:t>
            </w:r>
          </w:p>
        </w:tc>
        <w:tc>
          <w:tcPr>
            <w:vAlign w:val="bottom"/>
          </w:tcPr>
          <w:p w:rsidR="00000000" w:rsidDel="00000000" w:rsidP="00000000" w:rsidRDefault="00000000" w:rsidRPr="00000000" w14:paraId="00000330">
            <w:pPr>
              <w:rPr/>
            </w:pPr>
            <w:r w:rsidDel="00000000" w:rsidR="00000000" w:rsidRPr="00000000">
              <w:rPr>
                <w:rtl w:val="0"/>
              </w:rPr>
              <w:t xml:space="preserve">Country Name</w:t>
            </w:r>
          </w:p>
        </w:tc>
        <w:tc>
          <w:tcPr>
            <w:vAlign w:val="bottom"/>
          </w:tcPr>
          <w:p w:rsidR="00000000" w:rsidDel="00000000" w:rsidP="00000000" w:rsidRDefault="00000000" w:rsidRPr="00000000" w14:paraId="00000331">
            <w:pPr>
              <w:rPr/>
            </w:pPr>
            <w:r w:rsidDel="00000000" w:rsidR="00000000" w:rsidRPr="00000000">
              <w:rPr>
                <w:rtl w:val="0"/>
              </w:rPr>
              <w:t xml:space="preserve">countryName</w:t>
            </w:r>
          </w:p>
        </w:tc>
      </w:tr>
      <w:tr>
        <w:trPr>
          <w:cantSplit w:val="0"/>
          <w:tblHeader w:val="0"/>
        </w:trPr>
        <w:tc>
          <w:tcPr/>
          <w:p w:rsidR="00000000" w:rsidDel="00000000" w:rsidP="00000000" w:rsidRDefault="00000000" w:rsidRPr="00000000" w14:paraId="00000332">
            <w:pPr>
              <w:rPr/>
            </w:pPr>
            <w:r w:rsidDel="00000000" w:rsidR="00000000" w:rsidRPr="00000000">
              <w:rPr>
                <w:rtl w:val="0"/>
              </w:rPr>
              <w:t xml:space="preserve">B.06</w:t>
            </w:r>
          </w:p>
        </w:tc>
        <w:tc>
          <w:tcPr>
            <w:vAlign w:val="bottom"/>
          </w:tcPr>
          <w:p w:rsidR="00000000" w:rsidDel="00000000" w:rsidP="00000000" w:rsidRDefault="00000000" w:rsidRPr="00000000" w14:paraId="00000333">
            <w:pPr>
              <w:rPr/>
            </w:pPr>
            <w:r w:rsidDel="00000000" w:rsidR="00000000" w:rsidRPr="00000000">
              <w:rPr>
                <w:rtl w:val="0"/>
              </w:rPr>
              <w:t xml:space="preserve">WxFCD</w:t>
            </w:r>
          </w:p>
        </w:tc>
        <w:tc>
          <w:tcPr>
            <w:vAlign w:val="bottom"/>
          </w:tcPr>
          <w:p w:rsidR="00000000" w:rsidDel="00000000" w:rsidP="00000000" w:rsidRDefault="00000000" w:rsidRPr="00000000" w14:paraId="00000334">
            <w:pPr>
              <w:rPr/>
            </w:pPr>
            <w:r w:rsidDel="00000000" w:rsidR="00000000" w:rsidRPr="00000000">
              <w:rPr>
                <w:rtl w:val="0"/>
              </w:rPr>
              <w:t xml:space="preserve">Date Time End</w:t>
            </w:r>
          </w:p>
        </w:tc>
        <w:tc>
          <w:tcPr>
            <w:vAlign w:val="bottom"/>
          </w:tcPr>
          <w:p w:rsidR="00000000" w:rsidDel="00000000" w:rsidP="00000000" w:rsidRDefault="00000000" w:rsidRPr="00000000" w14:paraId="00000335">
            <w:pPr>
              <w:rPr/>
            </w:pPr>
            <w:r w:rsidDel="00000000" w:rsidR="00000000" w:rsidRPr="00000000">
              <w:rPr>
                <w:rtl w:val="0"/>
              </w:rPr>
              <w:t xml:space="preserve">dateTimeEnd</w:t>
            </w:r>
          </w:p>
        </w:tc>
      </w:tr>
      <w:tr>
        <w:trPr>
          <w:cantSplit w:val="0"/>
          <w:tblHeader w:val="0"/>
        </w:trPr>
        <w:tc>
          <w:tcPr/>
          <w:p w:rsidR="00000000" w:rsidDel="00000000" w:rsidP="00000000" w:rsidRDefault="00000000" w:rsidRPr="00000000" w14:paraId="00000336">
            <w:pPr>
              <w:rPr/>
            </w:pPr>
            <w:r w:rsidDel="00000000" w:rsidR="00000000" w:rsidRPr="00000000">
              <w:rPr>
                <w:rtl w:val="0"/>
              </w:rPr>
              <w:t xml:space="preserve">B.07</w:t>
            </w:r>
          </w:p>
        </w:tc>
        <w:tc>
          <w:tcPr>
            <w:vAlign w:val="bottom"/>
          </w:tcPr>
          <w:p w:rsidR="00000000" w:rsidDel="00000000" w:rsidP="00000000" w:rsidRDefault="00000000" w:rsidRPr="00000000" w14:paraId="00000337">
            <w:pPr>
              <w:rPr/>
            </w:pPr>
            <w:r w:rsidDel="00000000" w:rsidR="00000000" w:rsidRPr="00000000">
              <w:rPr>
                <w:rtl w:val="0"/>
              </w:rPr>
              <w:t xml:space="preserve">WxFCD</w:t>
            </w:r>
          </w:p>
        </w:tc>
        <w:tc>
          <w:tcPr>
            <w:vAlign w:val="bottom"/>
          </w:tcPr>
          <w:p w:rsidR="00000000" w:rsidDel="00000000" w:rsidP="00000000" w:rsidRDefault="00000000" w:rsidRPr="00000000" w14:paraId="00000338">
            <w:pPr>
              <w:rPr/>
            </w:pPr>
            <w:r w:rsidDel="00000000" w:rsidR="00000000" w:rsidRPr="00000000">
              <w:rPr>
                <w:rtl w:val="0"/>
              </w:rPr>
              <w:t xml:space="preserve">Date Time Range</w:t>
            </w:r>
          </w:p>
        </w:tc>
        <w:tc>
          <w:tcPr>
            <w:vAlign w:val="bottom"/>
          </w:tcPr>
          <w:p w:rsidR="00000000" w:rsidDel="00000000" w:rsidP="00000000" w:rsidRDefault="00000000" w:rsidRPr="00000000" w14:paraId="00000339">
            <w:pPr>
              <w:rPr/>
            </w:pPr>
            <w:r w:rsidDel="00000000" w:rsidR="00000000" w:rsidRPr="00000000">
              <w:rPr>
                <w:rtl w:val="0"/>
              </w:rPr>
              <w:t xml:space="preserve">dateTimeRange</w:t>
            </w:r>
          </w:p>
        </w:tc>
      </w:tr>
      <w:tr>
        <w:trPr>
          <w:cantSplit w:val="0"/>
          <w:tblHeader w:val="0"/>
        </w:trPr>
        <w:tc>
          <w:tcPr/>
          <w:p w:rsidR="00000000" w:rsidDel="00000000" w:rsidP="00000000" w:rsidRDefault="00000000" w:rsidRPr="00000000" w14:paraId="0000033A">
            <w:pPr>
              <w:rPr/>
            </w:pPr>
            <w:r w:rsidDel="00000000" w:rsidR="00000000" w:rsidRPr="00000000">
              <w:rPr>
                <w:rtl w:val="0"/>
              </w:rPr>
              <w:t xml:space="preserve">B.08</w:t>
            </w:r>
          </w:p>
        </w:tc>
        <w:tc>
          <w:tcPr>
            <w:vAlign w:val="bottom"/>
          </w:tcPr>
          <w:p w:rsidR="00000000" w:rsidDel="00000000" w:rsidP="00000000" w:rsidRDefault="00000000" w:rsidRPr="00000000" w14:paraId="0000033B">
            <w:pPr>
              <w:rPr/>
            </w:pPr>
            <w:r w:rsidDel="00000000" w:rsidR="00000000" w:rsidRPr="00000000">
              <w:rPr>
                <w:rtl w:val="0"/>
              </w:rPr>
              <w:t xml:space="preserve">WxFCD</w:t>
            </w:r>
          </w:p>
        </w:tc>
        <w:tc>
          <w:tcPr>
            <w:vAlign w:val="bottom"/>
          </w:tcPr>
          <w:p w:rsidR="00000000" w:rsidDel="00000000" w:rsidP="00000000" w:rsidRDefault="00000000" w:rsidRPr="00000000" w14:paraId="0000033C">
            <w:pPr>
              <w:rPr/>
            </w:pPr>
            <w:r w:rsidDel="00000000" w:rsidR="00000000" w:rsidRPr="00000000">
              <w:rPr>
                <w:rtl w:val="0"/>
              </w:rPr>
              <w:t xml:space="preserve">Date Time Start</w:t>
            </w:r>
          </w:p>
        </w:tc>
        <w:tc>
          <w:tcPr>
            <w:vAlign w:val="bottom"/>
          </w:tcPr>
          <w:p w:rsidR="00000000" w:rsidDel="00000000" w:rsidP="00000000" w:rsidRDefault="00000000" w:rsidRPr="00000000" w14:paraId="0000033D">
            <w:pPr>
              <w:rPr/>
            </w:pPr>
            <w:r w:rsidDel="00000000" w:rsidR="00000000" w:rsidRPr="00000000">
              <w:rPr>
                <w:rtl w:val="0"/>
              </w:rPr>
              <w:t xml:space="preserve">dateTimeStart</w:t>
            </w:r>
          </w:p>
        </w:tc>
      </w:tr>
      <w:tr>
        <w:trPr>
          <w:cantSplit w:val="0"/>
          <w:tblHeader w:val="0"/>
        </w:trPr>
        <w:tc>
          <w:tcPr/>
          <w:p w:rsidR="00000000" w:rsidDel="00000000" w:rsidP="00000000" w:rsidRDefault="00000000" w:rsidRPr="00000000" w14:paraId="0000033E">
            <w:pPr>
              <w:rPr/>
            </w:pPr>
            <w:r w:rsidDel="00000000" w:rsidR="00000000" w:rsidRPr="00000000">
              <w:rPr>
                <w:rtl w:val="0"/>
              </w:rPr>
              <w:t xml:space="preserve">B.09</w:t>
            </w:r>
          </w:p>
        </w:tc>
        <w:tc>
          <w:tcPr>
            <w:vAlign w:val="bottom"/>
          </w:tcPr>
          <w:p w:rsidR="00000000" w:rsidDel="00000000" w:rsidP="00000000" w:rsidRDefault="00000000" w:rsidRPr="00000000" w14:paraId="0000033F">
            <w:pPr>
              <w:rPr/>
            </w:pPr>
            <w:r w:rsidDel="00000000" w:rsidR="00000000" w:rsidRPr="00000000">
              <w:rPr>
                <w:rtl w:val="0"/>
              </w:rPr>
              <w:t xml:space="preserve">IHO Hydro</w:t>
            </w:r>
          </w:p>
        </w:tc>
        <w:tc>
          <w:tcPr>
            <w:vAlign w:val="bottom"/>
          </w:tcPr>
          <w:p w:rsidR="00000000" w:rsidDel="00000000" w:rsidP="00000000" w:rsidRDefault="00000000" w:rsidRPr="00000000" w14:paraId="00000340">
            <w:pPr>
              <w:rPr/>
            </w:pPr>
            <w:r w:rsidDel="00000000" w:rsidR="00000000" w:rsidRPr="00000000">
              <w:rPr>
                <w:rtl w:val="0"/>
              </w:rPr>
              <w:t xml:space="preserve">Email Address</w:t>
            </w:r>
          </w:p>
        </w:tc>
        <w:tc>
          <w:tcPr>
            <w:vAlign w:val="bottom"/>
          </w:tcPr>
          <w:p w:rsidR="00000000" w:rsidDel="00000000" w:rsidP="00000000" w:rsidRDefault="00000000" w:rsidRPr="00000000" w14:paraId="00000341">
            <w:pPr>
              <w:rPr/>
            </w:pPr>
            <w:r w:rsidDel="00000000" w:rsidR="00000000" w:rsidRPr="00000000">
              <w:rPr>
                <w:rtl w:val="0"/>
              </w:rPr>
              <w:t xml:space="preserve">emailAddress</w:t>
            </w:r>
          </w:p>
        </w:tc>
      </w:tr>
      <w:tr>
        <w:trPr>
          <w:cantSplit w:val="0"/>
          <w:tblHeader w:val="0"/>
        </w:trPr>
        <w:tc>
          <w:tcPr/>
          <w:p w:rsidR="00000000" w:rsidDel="00000000" w:rsidP="00000000" w:rsidRDefault="00000000" w:rsidRPr="00000000" w14:paraId="00000342">
            <w:pPr>
              <w:rPr/>
            </w:pPr>
            <w:r w:rsidDel="00000000" w:rsidR="00000000" w:rsidRPr="00000000">
              <w:rPr>
                <w:rtl w:val="0"/>
              </w:rPr>
              <w:t xml:space="preserve">B.10</w:t>
            </w:r>
          </w:p>
        </w:tc>
        <w:tc>
          <w:tcPr>
            <w:vAlign w:val="bottom"/>
          </w:tcPr>
          <w:p w:rsidR="00000000" w:rsidDel="00000000" w:rsidP="00000000" w:rsidRDefault="00000000" w:rsidRPr="00000000" w14:paraId="00000343">
            <w:pPr>
              <w:rPr/>
            </w:pPr>
            <w:r w:rsidDel="00000000" w:rsidR="00000000" w:rsidRPr="00000000">
              <w:rPr>
                <w:rtl w:val="0"/>
              </w:rPr>
              <w:t xml:space="preserve">WxFCD</w:t>
            </w:r>
          </w:p>
        </w:tc>
        <w:tc>
          <w:tcPr>
            <w:vAlign w:val="bottom"/>
          </w:tcPr>
          <w:p w:rsidR="00000000" w:rsidDel="00000000" w:rsidP="00000000" w:rsidRDefault="00000000" w:rsidRPr="00000000" w14:paraId="00000344">
            <w:pPr>
              <w:rPr/>
            </w:pPr>
            <w:r w:rsidDel="00000000" w:rsidR="00000000" w:rsidRPr="00000000">
              <w:rPr>
                <w:rtl w:val="0"/>
              </w:rPr>
              <w:t xml:space="preserve">Ice Accretion Rate</w:t>
            </w:r>
          </w:p>
        </w:tc>
        <w:tc>
          <w:tcPr>
            <w:vAlign w:val="bottom"/>
          </w:tcPr>
          <w:p w:rsidR="00000000" w:rsidDel="00000000" w:rsidP="00000000" w:rsidRDefault="00000000" w:rsidRPr="00000000" w14:paraId="00000345">
            <w:pPr>
              <w:rPr/>
            </w:pPr>
            <w:r w:rsidDel="00000000" w:rsidR="00000000" w:rsidRPr="00000000">
              <w:rPr>
                <w:rtl w:val="0"/>
              </w:rPr>
              <w:t xml:space="preserve">iceAccretionRate</w:t>
            </w:r>
          </w:p>
        </w:tc>
      </w:tr>
      <w:tr>
        <w:trPr>
          <w:cantSplit w:val="0"/>
          <w:tblHeader w:val="0"/>
        </w:trPr>
        <w:tc>
          <w:tcPr/>
          <w:p w:rsidR="00000000" w:rsidDel="00000000" w:rsidP="00000000" w:rsidRDefault="00000000" w:rsidRPr="00000000" w14:paraId="00000346">
            <w:pPr>
              <w:rPr/>
            </w:pPr>
            <w:r w:rsidDel="00000000" w:rsidR="00000000" w:rsidRPr="00000000">
              <w:rPr>
                <w:rtl w:val="0"/>
              </w:rPr>
              <w:t xml:space="preserve">B.11</w:t>
            </w:r>
          </w:p>
        </w:tc>
        <w:tc>
          <w:tcPr>
            <w:vAlign w:val="bottom"/>
          </w:tcPr>
          <w:p w:rsidR="00000000" w:rsidDel="00000000" w:rsidP="00000000" w:rsidRDefault="00000000" w:rsidRPr="00000000" w14:paraId="00000347">
            <w:pPr>
              <w:rPr/>
            </w:pPr>
            <w:r w:rsidDel="00000000" w:rsidR="00000000" w:rsidRPr="00000000">
              <w:rPr>
                <w:rtl w:val="0"/>
              </w:rPr>
              <w:t xml:space="preserve">WxFCD</w:t>
            </w:r>
          </w:p>
        </w:tc>
        <w:tc>
          <w:tcPr>
            <w:vAlign w:val="bottom"/>
          </w:tcPr>
          <w:p w:rsidR="00000000" w:rsidDel="00000000" w:rsidP="00000000" w:rsidRDefault="00000000" w:rsidRPr="00000000" w14:paraId="00000348">
            <w:pPr>
              <w:rPr/>
            </w:pPr>
            <w:r w:rsidDel="00000000" w:rsidR="00000000" w:rsidRPr="00000000">
              <w:rPr>
                <w:rtl w:val="0"/>
              </w:rPr>
              <w:t xml:space="preserve">Issued Date Time</w:t>
            </w:r>
          </w:p>
        </w:tc>
        <w:tc>
          <w:tcPr>
            <w:vAlign w:val="bottom"/>
          </w:tcPr>
          <w:p w:rsidR="00000000" w:rsidDel="00000000" w:rsidP="00000000" w:rsidRDefault="00000000" w:rsidRPr="00000000" w14:paraId="00000349">
            <w:pPr>
              <w:rPr/>
            </w:pPr>
            <w:r w:rsidDel="00000000" w:rsidR="00000000" w:rsidRPr="00000000">
              <w:rPr>
                <w:rtl w:val="0"/>
              </w:rPr>
              <w:t xml:space="preserve">issuedDateTime</w:t>
            </w:r>
          </w:p>
        </w:tc>
      </w:tr>
      <w:tr>
        <w:trPr>
          <w:cantSplit w:val="0"/>
          <w:tblHeader w:val="0"/>
        </w:trPr>
        <w:tc>
          <w:tcPr/>
          <w:p w:rsidR="00000000" w:rsidDel="00000000" w:rsidP="00000000" w:rsidRDefault="00000000" w:rsidRPr="00000000" w14:paraId="0000034A">
            <w:pPr>
              <w:rPr/>
            </w:pPr>
            <w:r w:rsidDel="00000000" w:rsidR="00000000" w:rsidRPr="00000000">
              <w:rPr>
                <w:rtl w:val="0"/>
              </w:rPr>
              <w:t xml:space="preserve">B.12</w:t>
            </w:r>
          </w:p>
        </w:tc>
        <w:tc>
          <w:tcPr>
            <w:vAlign w:val="bottom"/>
          </w:tcPr>
          <w:p w:rsidR="00000000" w:rsidDel="00000000" w:rsidP="00000000" w:rsidRDefault="00000000" w:rsidRPr="00000000" w14:paraId="0000034B">
            <w:pPr>
              <w:rPr/>
            </w:pPr>
            <w:r w:rsidDel="00000000" w:rsidR="00000000" w:rsidRPr="00000000">
              <w:rPr>
                <w:rtl w:val="0"/>
              </w:rPr>
              <w:t xml:space="preserve">WxFCD</w:t>
            </w:r>
          </w:p>
        </w:tc>
        <w:tc>
          <w:tcPr>
            <w:vAlign w:val="bottom"/>
          </w:tcPr>
          <w:p w:rsidR="00000000" w:rsidDel="00000000" w:rsidP="00000000" w:rsidRDefault="00000000" w:rsidRPr="00000000" w14:paraId="0000034C">
            <w:pPr>
              <w:rPr/>
            </w:pPr>
            <w:r w:rsidDel="00000000" w:rsidR="00000000" w:rsidRPr="00000000">
              <w:rPr>
                <w:rtl w:val="0"/>
              </w:rPr>
              <w:t xml:space="preserve">Issuing Service</w:t>
            </w:r>
          </w:p>
        </w:tc>
        <w:tc>
          <w:tcPr>
            <w:vAlign w:val="bottom"/>
          </w:tcPr>
          <w:p w:rsidR="00000000" w:rsidDel="00000000" w:rsidP="00000000" w:rsidRDefault="00000000" w:rsidRPr="00000000" w14:paraId="0000034D">
            <w:pPr>
              <w:rPr/>
            </w:pPr>
            <w:r w:rsidDel="00000000" w:rsidR="00000000" w:rsidRPr="00000000">
              <w:rPr>
                <w:rtl w:val="0"/>
              </w:rPr>
              <w:t xml:space="preserve">issuingService</w:t>
            </w:r>
          </w:p>
        </w:tc>
      </w:tr>
      <w:tr>
        <w:trPr>
          <w:cantSplit w:val="0"/>
          <w:tblHeader w:val="0"/>
        </w:trPr>
        <w:tc>
          <w:tcPr/>
          <w:p w:rsidR="00000000" w:rsidDel="00000000" w:rsidP="00000000" w:rsidRDefault="00000000" w:rsidRPr="00000000" w14:paraId="0000034E">
            <w:pPr>
              <w:rPr/>
            </w:pPr>
            <w:r w:rsidDel="00000000" w:rsidR="00000000" w:rsidRPr="00000000">
              <w:rPr>
                <w:rtl w:val="0"/>
              </w:rPr>
              <w:t xml:space="preserve">B.13</w:t>
            </w:r>
          </w:p>
        </w:tc>
        <w:tc>
          <w:tcPr>
            <w:vAlign w:val="bottom"/>
          </w:tcPr>
          <w:p w:rsidR="00000000" w:rsidDel="00000000" w:rsidP="00000000" w:rsidRDefault="00000000" w:rsidRPr="00000000" w14:paraId="0000034F">
            <w:pPr>
              <w:rPr/>
            </w:pPr>
            <w:r w:rsidDel="00000000" w:rsidR="00000000" w:rsidRPr="00000000">
              <w:rPr>
                <w:rtl w:val="0"/>
              </w:rPr>
              <w:t xml:space="preserve">WxFCD</w:t>
            </w:r>
          </w:p>
        </w:tc>
        <w:tc>
          <w:tcPr>
            <w:vAlign w:val="bottom"/>
          </w:tcPr>
          <w:p w:rsidR="00000000" w:rsidDel="00000000" w:rsidP="00000000" w:rsidRDefault="00000000" w:rsidRPr="00000000" w14:paraId="00000350">
            <w:pPr>
              <w:rPr/>
            </w:pPr>
            <w:r w:rsidDel="00000000" w:rsidR="00000000" w:rsidRPr="00000000">
              <w:rPr>
                <w:rtl w:val="0"/>
              </w:rPr>
              <w:t xml:space="preserve">Issuing Service Name</w:t>
            </w:r>
          </w:p>
        </w:tc>
        <w:tc>
          <w:tcPr>
            <w:vAlign w:val="bottom"/>
          </w:tcPr>
          <w:p w:rsidR="00000000" w:rsidDel="00000000" w:rsidP="00000000" w:rsidRDefault="00000000" w:rsidRPr="00000000" w14:paraId="00000351">
            <w:pPr>
              <w:rPr/>
            </w:pPr>
            <w:r w:rsidDel="00000000" w:rsidR="00000000" w:rsidRPr="00000000">
              <w:rPr>
                <w:rtl w:val="0"/>
              </w:rPr>
              <w:t xml:space="preserve">issuingServiceName</w:t>
            </w:r>
          </w:p>
        </w:tc>
      </w:tr>
      <w:tr>
        <w:trPr>
          <w:cantSplit w:val="0"/>
          <w:tblHeader w:val="0"/>
        </w:trPr>
        <w:tc>
          <w:tcPr/>
          <w:p w:rsidR="00000000" w:rsidDel="00000000" w:rsidP="00000000" w:rsidRDefault="00000000" w:rsidRPr="00000000" w14:paraId="00000352">
            <w:pPr>
              <w:rPr/>
            </w:pPr>
            <w:r w:rsidDel="00000000" w:rsidR="00000000" w:rsidRPr="00000000">
              <w:rPr>
                <w:rtl w:val="0"/>
              </w:rPr>
              <w:t xml:space="preserve">B.14</w:t>
            </w:r>
          </w:p>
        </w:tc>
        <w:tc>
          <w:tcPr>
            <w:vAlign w:val="bottom"/>
          </w:tcPr>
          <w:p w:rsidR="00000000" w:rsidDel="00000000" w:rsidP="00000000" w:rsidRDefault="00000000" w:rsidRPr="00000000" w14:paraId="00000353">
            <w:pPr>
              <w:rPr/>
            </w:pPr>
            <w:r w:rsidDel="00000000" w:rsidR="00000000" w:rsidRPr="00000000">
              <w:rPr>
                <w:rtl w:val="0"/>
              </w:rPr>
              <w:t xml:space="preserve">IHO Hydro</w:t>
            </w:r>
          </w:p>
        </w:tc>
        <w:tc>
          <w:tcPr>
            <w:vAlign w:val="bottom"/>
          </w:tcPr>
          <w:p w:rsidR="00000000" w:rsidDel="00000000" w:rsidP="00000000" w:rsidRDefault="00000000" w:rsidRPr="00000000" w14:paraId="00000354">
            <w:pPr>
              <w:rPr/>
            </w:pPr>
            <w:r w:rsidDel="00000000" w:rsidR="00000000" w:rsidRPr="00000000">
              <w:rPr>
                <w:rtl w:val="0"/>
              </w:rPr>
              <w:t xml:space="preserve">Language</w:t>
            </w:r>
          </w:p>
        </w:tc>
        <w:tc>
          <w:tcPr>
            <w:vAlign w:val="bottom"/>
          </w:tcPr>
          <w:p w:rsidR="00000000" w:rsidDel="00000000" w:rsidP="00000000" w:rsidRDefault="00000000" w:rsidRPr="00000000" w14:paraId="00000355">
            <w:pPr>
              <w:rPr/>
            </w:pPr>
            <w:r w:rsidDel="00000000" w:rsidR="00000000" w:rsidRPr="00000000">
              <w:rPr>
                <w:rtl w:val="0"/>
              </w:rPr>
              <w:t xml:space="preserve">language</w:t>
            </w:r>
          </w:p>
        </w:tc>
      </w:tr>
      <w:tr>
        <w:trPr>
          <w:cantSplit w:val="0"/>
          <w:tblHeader w:val="0"/>
        </w:trPr>
        <w:tc>
          <w:tcPr/>
          <w:p w:rsidR="00000000" w:rsidDel="00000000" w:rsidP="00000000" w:rsidRDefault="00000000" w:rsidRPr="00000000" w14:paraId="00000356">
            <w:pPr>
              <w:rPr/>
            </w:pPr>
            <w:r w:rsidDel="00000000" w:rsidR="00000000" w:rsidRPr="00000000">
              <w:rPr>
                <w:rtl w:val="0"/>
              </w:rPr>
              <w:t xml:space="preserve">B.15</w:t>
            </w:r>
          </w:p>
        </w:tc>
        <w:tc>
          <w:tcPr>
            <w:vAlign w:val="bottom"/>
          </w:tcPr>
          <w:p w:rsidR="00000000" w:rsidDel="00000000" w:rsidP="00000000" w:rsidRDefault="00000000" w:rsidRPr="00000000" w14:paraId="00000357">
            <w:pPr>
              <w:rPr/>
            </w:pPr>
            <w:r w:rsidDel="00000000" w:rsidR="00000000" w:rsidRPr="00000000">
              <w:rPr>
                <w:rtl w:val="0"/>
              </w:rPr>
              <w:t xml:space="preserve">WxFCD </w:t>
            </w:r>
          </w:p>
        </w:tc>
        <w:tc>
          <w:tcPr>
            <w:vAlign w:val="bottom"/>
          </w:tcPr>
          <w:p w:rsidR="00000000" w:rsidDel="00000000" w:rsidP="00000000" w:rsidRDefault="00000000" w:rsidRPr="00000000" w14:paraId="00000358">
            <w:pPr>
              <w:rPr/>
            </w:pPr>
            <w:r w:rsidDel="00000000" w:rsidR="00000000" w:rsidRPr="00000000">
              <w:rPr>
                <w:rtl w:val="0"/>
              </w:rPr>
              <w:t xml:space="preserve">Language Text</w:t>
            </w:r>
          </w:p>
        </w:tc>
        <w:tc>
          <w:tcPr>
            <w:vAlign w:val="bottom"/>
          </w:tcPr>
          <w:p w:rsidR="00000000" w:rsidDel="00000000" w:rsidP="00000000" w:rsidRDefault="00000000" w:rsidRPr="00000000" w14:paraId="00000359">
            <w:pPr>
              <w:rPr/>
            </w:pPr>
            <w:r w:rsidDel="00000000" w:rsidR="00000000" w:rsidRPr="00000000">
              <w:rPr>
                <w:rtl w:val="0"/>
              </w:rPr>
              <w:t xml:space="preserve">languageText</w:t>
            </w:r>
          </w:p>
        </w:tc>
      </w:tr>
      <w:tr>
        <w:trPr>
          <w:cantSplit w:val="0"/>
          <w:tblHeader w:val="0"/>
        </w:trPr>
        <w:tc>
          <w:tcPr/>
          <w:p w:rsidR="00000000" w:rsidDel="00000000" w:rsidP="00000000" w:rsidRDefault="00000000" w:rsidRPr="00000000" w14:paraId="0000035A">
            <w:pPr>
              <w:rPr/>
            </w:pPr>
            <w:r w:rsidDel="00000000" w:rsidR="00000000" w:rsidRPr="00000000">
              <w:rPr>
                <w:rtl w:val="0"/>
              </w:rPr>
              <w:t xml:space="preserve">B.16</w:t>
            </w:r>
          </w:p>
        </w:tc>
        <w:tc>
          <w:tcPr>
            <w:vAlign w:val="bottom"/>
          </w:tcPr>
          <w:p w:rsidR="00000000" w:rsidDel="00000000" w:rsidP="00000000" w:rsidRDefault="00000000" w:rsidRPr="00000000" w14:paraId="0000035B">
            <w:pPr>
              <w:rPr/>
            </w:pPr>
            <w:r w:rsidDel="00000000" w:rsidR="00000000" w:rsidRPr="00000000">
              <w:rPr>
                <w:rtl w:val="0"/>
              </w:rPr>
              <w:t xml:space="preserve">WxFCD</w:t>
            </w:r>
          </w:p>
        </w:tc>
        <w:tc>
          <w:tcPr>
            <w:vAlign w:val="bottom"/>
          </w:tcPr>
          <w:p w:rsidR="00000000" w:rsidDel="00000000" w:rsidP="00000000" w:rsidRDefault="00000000" w:rsidRPr="00000000" w14:paraId="0000035C">
            <w:pPr>
              <w:rPr/>
            </w:pPr>
            <w:r w:rsidDel="00000000" w:rsidR="00000000" w:rsidRPr="00000000">
              <w:rPr>
                <w:rtl w:val="0"/>
              </w:rPr>
              <w:t xml:space="preserve">Mailing Address</w:t>
            </w:r>
          </w:p>
        </w:tc>
        <w:tc>
          <w:tcPr>
            <w:vAlign w:val="bottom"/>
          </w:tcPr>
          <w:p w:rsidR="00000000" w:rsidDel="00000000" w:rsidP="00000000" w:rsidRDefault="00000000" w:rsidRPr="00000000" w14:paraId="0000035D">
            <w:pPr>
              <w:rPr/>
            </w:pPr>
            <w:r w:rsidDel="00000000" w:rsidR="00000000" w:rsidRPr="00000000">
              <w:rPr>
                <w:rtl w:val="0"/>
              </w:rPr>
              <w:t xml:space="preserve">mailingAddress</w:t>
            </w:r>
          </w:p>
        </w:tc>
      </w:tr>
      <w:tr>
        <w:trPr>
          <w:cantSplit w:val="0"/>
          <w:tblHeader w:val="0"/>
        </w:trPr>
        <w:tc>
          <w:tcPr/>
          <w:p w:rsidR="00000000" w:rsidDel="00000000" w:rsidP="00000000" w:rsidRDefault="00000000" w:rsidRPr="00000000" w14:paraId="0000035E">
            <w:pPr>
              <w:rPr/>
            </w:pPr>
            <w:r w:rsidDel="00000000" w:rsidR="00000000" w:rsidRPr="00000000">
              <w:rPr>
                <w:rtl w:val="0"/>
              </w:rPr>
              <w:t xml:space="preserve">B.17</w:t>
            </w:r>
          </w:p>
        </w:tc>
        <w:tc>
          <w:tcPr>
            <w:vAlign w:val="bottom"/>
          </w:tcPr>
          <w:p w:rsidR="00000000" w:rsidDel="00000000" w:rsidP="00000000" w:rsidRDefault="00000000" w:rsidRPr="00000000" w14:paraId="0000035F">
            <w:pPr>
              <w:rPr/>
            </w:pPr>
            <w:r w:rsidDel="00000000" w:rsidR="00000000" w:rsidRPr="00000000">
              <w:rPr>
                <w:rtl w:val="0"/>
              </w:rPr>
              <w:t xml:space="preserve">WxFCD</w:t>
            </w:r>
          </w:p>
        </w:tc>
        <w:tc>
          <w:tcPr>
            <w:vAlign w:val="bottom"/>
          </w:tcPr>
          <w:p w:rsidR="00000000" w:rsidDel="00000000" w:rsidP="00000000" w:rsidRDefault="00000000" w:rsidRPr="00000000" w14:paraId="00000360">
            <w:pPr>
              <w:rPr/>
            </w:pPr>
            <w:r w:rsidDel="00000000" w:rsidR="00000000" w:rsidRPr="00000000">
              <w:rPr>
                <w:rtl w:val="0"/>
              </w:rPr>
              <w:t xml:space="preserve">Maximum Wind Speed</w:t>
            </w:r>
          </w:p>
        </w:tc>
        <w:tc>
          <w:tcPr>
            <w:vAlign w:val="bottom"/>
          </w:tcPr>
          <w:p w:rsidR="00000000" w:rsidDel="00000000" w:rsidP="00000000" w:rsidRDefault="00000000" w:rsidRPr="00000000" w14:paraId="00000361">
            <w:pPr>
              <w:rPr/>
            </w:pPr>
            <w:r w:rsidDel="00000000" w:rsidR="00000000" w:rsidRPr="00000000">
              <w:rPr>
                <w:rtl w:val="0"/>
              </w:rPr>
              <w:t xml:space="preserve">maximumWindSpeed</w:t>
            </w:r>
          </w:p>
        </w:tc>
      </w:tr>
      <w:tr>
        <w:trPr>
          <w:cantSplit w:val="0"/>
          <w:tblHeader w:val="0"/>
        </w:trPr>
        <w:tc>
          <w:tcPr/>
          <w:p w:rsidR="00000000" w:rsidDel="00000000" w:rsidP="00000000" w:rsidRDefault="00000000" w:rsidRPr="00000000" w14:paraId="00000362">
            <w:pPr>
              <w:rPr/>
            </w:pPr>
            <w:r w:rsidDel="00000000" w:rsidR="00000000" w:rsidRPr="00000000">
              <w:rPr>
                <w:rtl w:val="0"/>
              </w:rPr>
              <w:t xml:space="preserve">B.18</w:t>
            </w:r>
          </w:p>
        </w:tc>
        <w:tc>
          <w:tcPr>
            <w:vAlign w:val="bottom"/>
          </w:tcPr>
          <w:p w:rsidR="00000000" w:rsidDel="00000000" w:rsidP="00000000" w:rsidRDefault="00000000" w:rsidRPr="00000000" w14:paraId="00000363">
            <w:pPr>
              <w:rPr/>
            </w:pPr>
            <w:r w:rsidDel="00000000" w:rsidR="00000000" w:rsidRPr="00000000">
              <w:rPr>
                <w:rtl w:val="0"/>
              </w:rPr>
              <w:t xml:space="preserve">WxFCD</w:t>
            </w:r>
          </w:p>
        </w:tc>
        <w:tc>
          <w:tcPr>
            <w:vAlign w:val="bottom"/>
          </w:tcPr>
          <w:p w:rsidR="00000000" w:rsidDel="00000000" w:rsidP="00000000" w:rsidRDefault="00000000" w:rsidRPr="00000000" w14:paraId="00000364">
            <w:pPr>
              <w:rPr/>
            </w:pPr>
            <w:r w:rsidDel="00000000" w:rsidR="00000000" w:rsidRPr="00000000">
              <w:rPr>
                <w:rtl w:val="0"/>
              </w:rPr>
              <w:t xml:space="preserve">METAREA Name</w:t>
            </w:r>
          </w:p>
        </w:tc>
        <w:tc>
          <w:tcPr>
            <w:vAlign w:val="bottom"/>
          </w:tcPr>
          <w:p w:rsidR="00000000" w:rsidDel="00000000" w:rsidP="00000000" w:rsidRDefault="00000000" w:rsidRPr="00000000" w14:paraId="00000365">
            <w:pPr>
              <w:rPr/>
            </w:pPr>
            <w:r w:rsidDel="00000000" w:rsidR="00000000" w:rsidRPr="00000000">
              <w:rPr>
                <w:rtl w:val="0"/>
              </w:rPr>
              <w:t xml:space="preserve">mETAREAName</w:t>
            </w:r>
          </w:p>
        </w:tc>
      </w:tr>
      <w:tr>
        <w:trPr>
          <w:cantSplit w:val="0"/>
          <w:tblHeader w:val="0"/>
        </w:trPr>
        <w:tc>
          <w:tcPr/>
          <w:p w:rsidR="00000000" w:rsidDel="00000000" w:rsidP="00000000" w:rsidRDefault="00000000" w:rsidRPr="00000000" w14:paraId="00000366">
            <w:pPr>
              <w:rPr/>
            </w:pPr>
            <w:r w:rsidDel="00000000" w:rsidR="00000000" w:rsidRPr="00000000">
              <w:rPr>
                <w:rtl w:val="0"/>
              </w:rPr>
              <w:t xml:space="preserve">B.19</w:t>
            </w:r>
          </w:p>
        </w:tc>
        <w:tc>
          <w:tcPr>
            <w:vAlign w:val="bottom"/>
          </w:tcPr>
          <w:p w:rsidR="00000000" w:rsidDel="00000000" w:rsidP="00000000" w:rsidRDefault="00000000" w:rsidRPr="00000000" w14:paraId="00000367">
            <w:pPr>
              <w:rPr/>
            </w:pPr>
            <w:r w:rsidDel="00000000" w:rsidR="00000000" w:rsidRPr="00000000">
              <w:rPr>
                <w:rtl w:val="0"/>
              </w:rPr>
              <w:t xml:space="preserve">WxFCD</w:t>
            </w:r>
          </w:p>
        </w:tc>
        <w:tc>
          <w:tcPr>
            <w:vAlign w:val="bottom"/>
          </w:tcPr>
          <w:p w:rsidR="00000000" w:rsidDel="00000000" w:rsidP="00000000" w:rsidRDefault="00000000" w:rsidRPr="00000000" w14:paraId="00000368">
            <w:pPr>
              <w:rPr/>
            </w:pPr>
            <w:r w:rsidDel="00000000" w:rsidR="00000000" w:rsidRPr="00000000">
              <w:rPr>
                <w:rtl w:val="0"/>
              </w:rPr>
              <w:t xml:space="preserve">Next Update Date Time</w:t>
            </w:r>
          </w:p>
        </w:tc>
        <w:tc>
          <w:tcPr>
            <w:vAlign w:val="bottom"/>
          </w:tcPr>
          <w:p w:rsidR="00000000" w:rsidDel="00000000" w:rsidP="00000000" w:rsidRDefault="00000000" w:rsidRPr="00000000" w14:paraId="00000369">
            <w:pPr>
              <w:rPr/>
            </w:pPr>
            <w:r w:rsidDel="00000000" w:rsidR="00000000" w:rsidRPr="00000000">
              <w:rPr>
                <w:rtl w:val="0"/>
              </w:rPr>
              <w:t xml:space="preserve">nextUpdateDateTime</w:t>
            </w:r>
          </w:p>
        </w:tc>
      </w:tr>
      <w:tr>
        <w:trPr>
          <w:cantSplit w:val="0"/>
          <w:tblHeader w:val="0"/>
        </w:trPr>
        <w:tc>
          <w:tcPr/>
          <w:p w:rsidR="00000000" w:rsidDel="00000000" w:rsidP="00000000" w:rsidRDefault="00000000" w:rsidRPr="00000000" w14:paraId="0000036A">
            <w:pPr>
              <w:rPr/>
            </w:pPr>
            <w:r w:rsidDel="00000000" w:rsidR="00000000" w:rsidRPr="00000000">
              <w:rPr>
                <w:rtl w:val="0"/>
              </w:rPr>
              <w:t xml:space="preserve">B.20</w:t>
            </w:r>
          </w:p>
        </w:tc>
        <w:tc>
          <w:tcPr>
            <w:vAlign w:val="bottom"/>
          </w:tcPr>
          <w:p w:rsidR="00000000" w:rsidDel="00000000" w:rsidP="00000000" w:rsidRDefault="00000000" w:rsidRPr="00000000" w14:paraId="0000036B">
            <w:pPr>
              <w:rPr/>
            </w:pPr>
            <w:r w:rsidDel="00000000" w:rsidR="00000000" w:rsidRPr="00000000">
              <w:rPr>
                <w:rtl w:val="0"/>
              </w:rPr>
              <w:t xml:space="preserve">WxFCD</w:t>
            </w:r>
          </w:p>
        </w:tc>
        <w:tc>
          <w:tcPr>
            <w:vAlign w:val="bottom"/>
          </w:tcPr>
          <w:p w:rsidR="00000000" w:rsidDel="00000000" w:rsidP="00000000" w:rsidRDefault="00000000" w:rsidRPr="00000000" w14:paraId="0000036C">
            <w:pPr>
              <w:rPr/>
            </w:pPr>
            <w:r w:rsidDel="00000000" w:rsidR="00000000" w:rsidRPr="00000000">
              <w:rPr>
                <w:rtl w:val="0"/>
              </w:rPr>
              <w:t xml:space="preserve">Preparation Service</w:t>
            </w:r>
          </w:p>
        </w:tc>
        <w:tc>
          <w:tcPr>
            <w:vAlign w:val="bottom"/>
          </w:tcPr>
          <w:p w:rsidR="00000000" w:rsidDel="00000000" w:rsidP="00000000" w:rsidRDefault="00000000" w:rsidRPr="00000000" w14:paraId="0000036D">
            <w:pPr>
              <w:rPr/>
            </w:pPr>
            <w:r w:rsidDel="00000000" w:rsidR="00000000" w:rsidRPr="00000000">
              <w:rPr>
                <w:rtl w:val="0"/>
              </w:rPr>
              <w:t xml:space="preserve">preparationService</w:t>
            </w:r>
          </w:p>
        </w:tc>
      </w:tr>
      <w:tr>
        <w:trPr>
          <w:cantSplit w:val="0"/>
          <w:tblHeader w:val="0"/>
        </w:trPr>
        <w:tc>
          <w:tcPr/>
          <w:p w:rsidR="00000000" w:rsidDel="00000000" w:rsidP="00000000" w:rsidRDefault="00000000" w:rsidRPr="00000000" w14:paraId="0000036E">
            <w:pPr>
              <w:rPr/>
            </w:pPr>
            <w:r w:rsidDel="00000000" w:rsidR="00000000" w:rsidRPr="00000000">
              <w:rPr>
                <w:rtl w:val="0"/>
              </w:rPr>
              <w:t xml:space="preserve">B.21</w:t>
            </w:r>
          </w:p>
        </w:tc>
        <w:tc>
          <w:tcPr>
            <w:vAlign w:val="bottom"/>
          </w:tcPr>
          <w:p w:rsidR="00000000" w:rsidDel="00000000" w:rsidP="00000000" w:rsidRDefault="00000000" w:rsidRPr="00000000" w14:paraId="0000036F">
            <w:pPr>
              <w:rPr/>
            </w:pPr>
            <w:r w:rsidDel="00000000" w:rsidR="00000000" w:rsidRPr="00000000">
              <w:rPr>
                <w:rtl w:val="0"/>
              </w:rPr>
              <w:t xml:space="preserve">WxFCD</w:t>
            </w:r>
          </w:p>
        </w:tc>
        <w:tc>
          <w:tcPr>
            <w:vAlign w:val="bottom"/>
          </w:tcPr>
          <w:p w:rsidR="00000000" w:rsidDel="00000000" w:rsidP="00000000" w:rsidRDefault="00000000" w:rsidRPr="00000000" w14:paraId="00000370">
            <w:pPr>
              <w:rPr/>
            </w:pPr>
            <w:r w:rsidDel="00000000" w:rsidR="00000000" w:rsidRPr="00000000">
              <w:rPr>
                <w:rtl w:val="0"/>
              </w:rPr>
              <w:t xml:space="preserve">Source of Icing</w:t>
            </w:r>
          </w:p>
        </w:tc>
        <w:tc>
          <w:tcPr>
            <w:vAlign w:val="bottom"/>
          </w:tcPr>
          <w:p w:rsidR="00000000" w:rsidDel="00000000" w:rsidP="00000000" w:rsidRDefault="00000000" w:rsidRPr="00000000" w14:paraId="00000371">
            <w:pPr>
              <w:rPr/>
            </w:pPr>
            <w:r w:rsidDel="00000000" w:rsidR="00000000" w:rsidRPr="00000000">
              <w:rPr>
                <w:rtl w:val="0"/>
              </w:rPr>
              <w:t xml:space="preserve">sourceOfIcing</w:t>
            </w:r>
          </w:p>
        </w:tc>
      </w:tr>
      <w:tr>
        <w:trPr>
          <w:cantSplit w:val="0"/>
          <w:tblHeader w:val="0"/>
        </w:trPr>
        <w:tc>
          <w:tcPr/>
          <w:p w:rsidR="00000000" w:rsidDel="00000000" w:rsidP="00000000" w:rsidRDefault="00000000" w:rsidRPr="00000000" w14:paraId="00000372">
            <w:pPr>
              <w:rPr/>
            </w:pPr>
            <w:r w:rsidDel="00000000" w:rsidR="00000000" w:rsidRPr="00000000">
              <w:rPr>
                <w:rtl w:val="0"/>
              </w:rPr>
              <w:t xml:space="preserve">B.22</w:t>
            </w:r>
          </w:p>
        </w:tc>
        <w:tc>
          <w:tcPr>
            <w:vAlign w:val="bottom"/>
          </w:tcPr>
          <w:p w:rsidR="00000000" w:rsidDel="00000000" w:rsidP="00000000" w:rsidRDefault="00000000" w:rsidRPr="00000000" w14:paraId="00000373">
            <w:pPr>
              <w:rPr/>
            </w:pPr>
            <w:r w:rsidDel="00000000" w:rsidR="00000000" w:rsidRPr="00000000">
              <w:rPr>
                <w:rtl w:val="0"/>
              </w:rPr>
              <w:t xml:space="preserve">IHO Hydro</w:t>
            </w:r>
          </w:p>
        </w:tc>
        <w:tc>
          <w:tcPr>
            <w:vAlign w:val="bottom"/>
          </w:tcPr>
          <w:p w:rsidR="00000000" w:rsidDel="00000000" w:rsidP="00000000" w:rsidRDefault="00000000" w:rsidRPr="00000000" w14:paraId="00000374">
            <w:pPr>
              <w:rPr/>
            </w:pPr>
            <w:r w:rsidDel="00000000" w:rsidR="00000000" w:rsidRPr="00000000">
              <w:rPr>
                <w:rtl w:val="0"/>
              </w:rPr>
              <w:t xml:space="preserve">Telephone Number</w:t>
            </w:r>
          </w:p>
        </w:tc>
        <w:tc>
          <w:tcPr>
            <w:vAlign w:val="bottom"/>
          </w:tcPr>
          <w:p w:rsidR="00000000" w:rsidDel="00000000" w:rsidP="00000000" w:rsidRDefault="00000000" w:rsidRPr="00000000" w14:paraId="00000375">
            <w:pPr>
              <w:rPr/>
            </w:pPr>
            <w:r w:rsidDel="00000000" w:rsidR="00000000" w:rsidRPr="00000000">
              <w:rPr>
                <w:rtl w:val="0"/>
              </w:rPr>
              <w:t xml:space="preserve">telephoneNumber</w:t>
            </w:r>
          </w:p>
        </w:tc>
      </w:tr>
      <w:tr>
        <w:trPr>
          <w:cantSplit w:val="0"/>
          <w:tblHeader w:val="0"/>
        </w:trPr>
        <w:tc>
          <w:tcPr/>
          <w:p w:rsidR="00000000" w:rsidDel="00000000" w:rsidP="00000000" w:rsidRDefault="00000000" w:rsidRPr="00000000" w14:paraId="00000376">
            <w:pPr>
              <w:rPr/>
            </w:pPr>
            <w:r w:rsidDel="00000000" w:rsidR="00000000" w:rsidRPr="00000000">
              <w:rPr>
                <w:rtl w:val="0"/>
              </w:rPr>
              <w:t xml:space="preserve">B.23</w:t>
            </w:r>
          </w:p>
        </w:tc>
        <w:tc>
          <w:tcPr>
            <w:vAlign w:val="bottom"/>
          </w:tcPr>
          <w:p w:rsidR="00000000" w:rsidDel="00000000" w:rsidP="00000000" w:rsidRDefault="00000000" w:rsidRPr="00000000" w14:paraId="00000377">
            <w:pPr>
              <w:rPr/>
            </w:pPr>
            <w:r w:rsidDel="00000000" w:rsidR="00000000" w:rsidRPr="00000000">
              <w:rPr>
                <w:rtl w:val="0"/>
              </w:rPr>
              <w:t xml:space="preserve">IHO Hydro</w:t>
            </w:r>
          </w:p>
        </w:tc>
        <w:tc>
          <w:tcPr>
            <w:vAlign w:val="bottom"/>
          </w:tcPr>
          <w:p w:rsidR="00000000" w:rsidDel="00000000" w:rsidP="00000000" w:rsidRDefault="00000000" w:rsidRPr="00000000" w14:paraId="00000378">
            <w:pPr>
              <w:rPr/>
            </w:pPr>
            <w:r w:rsidDel="00000000" w:rsidR="00000000" w:rsidRPr="00000000">
              <w:rPr>
                <w:rtl w:val="0"/>
              </w:rPr>
              <w:t xml:space="preserve">Text</w:t>
            </w:r>
          </w:p>
        </w:tc>
        <w:tc>
          <w:tcPr>
            <w:vAlign w:val="bottom"/>
          </w:tcPr>
          <w:p w:rsidR="00000000" w:rsidDel="00000000" w:rsidP="00000000" w:rsidRDefault="00000000" w:rsidRPr="00000000" w14:paraId="00000379">
            <w:pPr>
              <w:rPr/>
            </w:pPr>
            <w:r w:rsidDel="00000000" w:rsidR="00000000" w:rsidRPr="00000000">
              <w:rPr>
                <w:rtl w:val="0"/>
              </w:rPr>
              <w:t xml:space="preserve">text</w:t>
            </w:r>
          </w:p>
        </w:tc>
      </w:tr>
      <w:tr>
        <w:trPr>
          <w:cantSplit w:val="0"/>
          <w:tblHeader w:val="0"/>
        </w:trPr>
        <w:tc>
          <w:tcPr/>
          <w:p w:rsidR="00000000" w:rsidDel="00000000" w:rsidP="00000000" w:rsidRDefault="00000000" w:rsidRPr="00000000" w14:paraId="0000037A">
            <w:pPr>
              <w:rPr/>
            </w:pPr>
            <w:r w:rsidDel="00000000" w:rsidR="00000000" w:rsidRPr="00000000">
              <w:rPr>
                <w:rtl w:val="0"/>
              </w:rPr>
              <w:t xml:space="preserve">B.24</w:t>
            </w:r>
          </w:p>
        </w:tc>
        <w:tc>
          <w:tcPr>
            <w:vAlign w:val="bottom"/>
          </w:tcPr>
          <w:p w:rsidR="00000000" w:rsidDel="00000000" w:rsidP="00000000" w:rsidRDefault="00000000" w:rsidRPr="00000000" w14:paraId="0000037B">
            <w:pPr>
              <w:rPr/>
            </w:pPr>
            <w:r w:rsidDel="00000000" w:rsidR="00000000" w:rsidRPr="00000000">
              <w:rPr>
                <w:rtl w:val="0"/>
              </w:rPr>
              <w:t xml:space="preserve">WxFCD</w:t>
            </w:r>
          </w:p>
        </w:tc>
        <w:tc>
          <w:tcPr>
            <w:vAlign w:val="bottom"/>
          </w:tcPr>
          <w:p w:rsidR="00000000" w:rsidDel="00000000" w:rsidP="00000000" w:rsidRDefault="00000000" w:rsidRPr="00000000" w14:paraId="0000037C">
            <w:pPr>
              <w:rPr/>
            </w:pPr>
            <w:r w:rsidDel="00000000" w:rsidR="00000000" w:rsidRPr="00000000">
              <w:rPr>
                <w:rtl w:val="0"/>
              </w:rPr>
              <w:t xml:space="preserve">Wave Height Warning Threshold</w:t>
            </w:r>
          </w:p>
        </w:tc>
        <w:tc>
          <w:tcPr>
            <w:vAlign w:val="bottom"/>
          </w:tcPr>
          <w:p w:rsidR="00000000" w:rsidDel="00000000" w:rsidP="00000000" w:rsidRDefault="00000000" w:rsidRPr="00000000" w14:paraId="0000037D">
            <w:pPr>
              <w:rPr/>
            </w:pPr>
            <w:r w:rsidDel="00000000" w:rsidR="00000000" w:rsidRPr="00000000">
              <w:rPr>
                <w:rtl w:val="0"/>
              </w:rPr>
              <w:t xml:space="preserve">waveHeightWarningThreshold</w:t>
            </w:r>
          </w:p>
        </w:tc>
      </w:tr>
      <w:tr>
        <w:trPr>
          <w:cantSplit w:val="0"/>
          <w:tblHeader w:val="0"/>
        </w:trPr>
        <w:tc>
          <w:tcPr/>
          <w:p w:rsidR="00000000" w:rsidDel="00000000" w:rsidP="00000000" w:rsidRDefault="00000000" w:rsidRPr="00000000" w14:paraId="0000037E">
            <w:pPr>
              <w:rPr/>
            </w:pPr>
            <w:r w:rsidDel="00000000" w:rsidR="00000000" w:rsidRPr="00000000">
              <w:rPr>
                <w:rtl w:val="0"/>
              </w:rPr>
              <w:t xml:space="preserve">B.25</w:t>
            </w:r>
          </w:p>
        </w:tc>
        <w:tc>
          <w:tcPr>
            <w:vAlign w:val="bottom"/>
          </w:tcPr>
          <w:p w:rsidR="00000000" w:rsidDel="00000000" w:rsidP="00000000" w:rsidRDefault="00000000" w:rsidRPr="00000000" w14:paraId="0000037F">
            <w:pPr>
              <w:rPr/>
            </w:pPr>
            <w:r w:rsidDel="00000000" w:rsidR="00000000" w:rsidRPr="00000000">
              <w:rPr>
                <w:rtl w:val="0"/>
              </w:rPr>
              <w:t xml:space="preserve">WxFCD</w:t>
            </w:r>
          </w:p>
        </w:tc>
        <w:tc>
          <w:tcPr>
            <w:vAlign w:val="bottom"/>
          </w:tcPr>
          <w:p w:rsidR="00000000" w:rsidDel="00000000" w:rsidP="00000000" w:rsidRDefault="00000000" w:rsidRPr="00000000" w14:paraId="00000380">
            <w:pPr>
              <w:rPr/>
            </w:pPr>
            <w:r w:rsidDel="00000000" w:rsidR="00000000" w:rsidRPr="00000000">
              <w:rPr>
                <w:rtl w:val="0"/>
              </w:rPr>
              <w:t xml:space="preserve">Weather Warning Message</w:t>
            </w:r>
          </w:p>
        </w:tc>
        <w:tc>
          <w:tcPr>
            <w:vAlign w:val="bottom"/>
          </w:tcPr>
          <w:p w:rsidR="00000000" w:rsidDel="00000000" w:rsidP="00000000" w:rsidRDefault="00000000" w:rsidRPr="00000000" w14:paraId="00000381">
            <w:pPr>
              <w:rPr/>
            </w:pPr>
            <w:r w:rsidDel="00000000" w:rsidR="00000000" w:rsidRPr="00000000">
              <w:rPr>
                <w:rtl w:val="0"/>
              </w:rPr>
              <w:t xml:space="preserve">weatherWarningMessage</w:t>
            </w:r>
          </w:p>
        </w:tc>
      </w:tr>
      <w:tr>
        <w:trPr>
          <w:cantSplit w:val="0"/>
          <w:tblHeader w:val="0"/>
        </w:trPr>
        <w:tc>
          <w:tcPr/>
          <w:p w:rsidR="00000000" w:rsidDel="00000000" w:rsidP="00000000" w:rsidRDefault="00000000" w:rsidRPr="00000000" w14:paraId="00000382">
            <w:pPr>
              <w:rPr/>
            </w:pPr>
            <w:r w:rsidDel="00000000" w:rsidR="00000000" w:rsidRPr="00000000">
              <w:rPr>
                <w:rtl w:val="0"/>
              </w:rPr>
              <w:t xml:space="preserve">B.26</w:t>
            </w:r>
          </w:p>
        </w:tc>
        <w:tc>
          <w:tcPr>
            <w:vAlign w:val="bottom"/>
          </w:tcPr>
          <w:p w:rsidR="00000000" w:rsidDel="00000000" w:rsidP="00000000" w:rsidRDefault="00000000" w:rsidRPr="00000000" w14:paraId="00000383">
            <w:pPr>
              <w:rPr/>
            </w:pPr>
            <w:r w:rsidDel="00000000" w:rsidR="00000000" w:rsidRPr="00000000">
              <w:rPr>
                <w:rtl w:val="0"/>
              </w:rPr>
              <w:t xml:space="preserve">WxFCD</w:t>
            </w:r>
          </w:p>
        </w:tc>
        <w:tc>
          <w:tcPr>
            <w:vAlign w:val="bottom"/>
          </w:tcPr>
          <w:p w:rsidR="00000000" w:rsidDel="00000000" w:rsidP="00000000" w:rsidRDefault="00000000" w:rsidRPr="00000000" w14:paraId="00000384">
            <w:pPr>
              <w:rPr/>
            </w:pPr>
            <w:r w:rsidDel="00000000" w:rsidR="00000000" w:rsidRPr="00000000">
              <w:rPr>
                <w:rtl w:val="0"/>
              </w:rPr>
              <w:t xml:space="preserve">Weather Warning Number</w:t>
            </w:r>
          </w:p>
        </w:tc>
        <w:tc>
          <w:tcPr>
            <w:vAlign w:val="bottom"/>
          </w:tcPr>
          <w:p w:rsidR="00000000" w:rsidDel="00000000" w:rsidP="00000000" w:rsidRDefault="00000000" w:rsidRPr="00000000" w14:paraId="00000385">
            <w:pPr>
              <w:rPr/>
            </w:pPr>
            <w:r w:rsidDel="00000000" w:rsidR="00000000" w:rsidRPr="00000000">
              <w:rPr>
                <w:rtl w:val="0"/>
              </w:rPr>
              <w:t xml:space="preserve">weatherWarningNumber</w:t>
            </w:r>
          </w:p>
        </w:tc>
      </w:tr>
      <w:tr>
        <w:trPr>
          <w:cantSplit w:val="0"/>
          <w:tblHeader w:val="0"/>
        </w:trPr>
        <w:tc>
          <w:tcPr/>
          <w:p w:rsidR="00000000" w:rsidDel="00000000" w:rsidP="00000000" w:rsidRDefault="00000000" w:rsidRPr="00000000" w14:paraId="00000386">
            <w:pPr>
              <w:rPr/>
            </w:pPr>
            <w:r w:rsidDel="00000000" w:rsidR="00000000" w:rsidRPr="00000000">
              <w:rPr>
                <w:rtl w:val="0"/>
              </w:rPr>
              <w:t xml:space="preserve">B.27</w:t>
            </w:r>
          </w:p>
        </w:tc>
        <w:tc>
          <w:tcPr>
            <w:vAlign w:val="bottom"/>
          </w:tcPr>
          <w:p w:rsidR="00000000" w:rsidDel="00000000" w:rsidP="00000000" w:rsidRDefault="00000000" w:rsidRPr="00000000" w14:paraId="00000387">
            <w:pPr>
              <w:rPr/>
            </w:pPr>
            <w:r w:rsidDel="00000000" w:rsidR="00000000" w:rsidRPr="00000000">
              <w:rPr>
                <w:rtl w:val="0"/>
              </w:rPr>
              <w:t xml:space="preserve">IHO Hydro</w:t>
            </w:r>
          </w:p>
        </w:tc>
        <w:tc>
          <w:tcPr>
            <w:vAlign w:val="bottom"/>
          </w:tcPr>
          <w:p w:rsidR="00000000" w:rsidDel="00000000" w:rsidP="00000000" w:rsidRDefault="00000000" w:rsidRPr="00000000" w14:paraId="00000388">
            <w:pPr>
              <w:rPr/>
            </w:pPr>
            <w:r w:rsidDel="00000000" w:rsidR="00000000" w:rsidRPr="00000000">
              <w:rPr>
                <w:rtl w:val="0"/>
              </w:rPr>
              <w:t xml:space="preserve">Web Address</w:t>
            </w:r>
          </w:p>
        </w:tc>
        <w:tc>
          <w:tcPr>
            <w:vAlign w:val="bottom"/>
          </w:tcPr>
          <w:p w:rsidR="00000000" w:rsidDel="00000000" w:rsidP="00000000" w:rsidRDefault="00000000" w:rsidRPr="00000000" w14:paraId="00000389">
            <w:pPr>
              <w:rPr/>
            </w:pPr>
            <w:r w:rsidDel="00000000" w:rsidR="00000000" w:rsidRPr="00000000">
              <w:rPr>
                <w:rtl w:val="0"/>
              </w:rPr>
              <w:t xml:space="preserve">webAddress</w:t>
            </w:r>
          </w:p>
        </w:tc>
      </w:tr>
      <w:tr>
        <w:trPr>
          <w:cantSplit w:val="0"/>
          <w:tblHeader w:val="0"/>
        </w:trPr>
        <w:tc>
          <w:tcPr/>
          <w:p w:rsidR="00000000" w:rsidDel="00000000" w:rsidP="00000000" w:rsidRDefault="00000000" w:rsidRPr="00000000" w14:paraId="0000038A">
            <w:pPr>
              <w:rPr/>
            </w:pPr>
            <w:r w:rsidDel="00000000" w:rsidR="00000000" w:rsidRPr="00000000">
              <w:rPr>
                <w:rtl w:val="0"/>
              </w:rPr>
              <w:t xml:space="preserve">B.28</w:t>
            </w:r>
          </w:p>
        </w:tc>
        <w:tc>
          <w:tcPr>
            <w:vAlign w:val="bottom"/>
          </w:tcPr>
          <w:p w:rsidR="00000000" w:rsidDel="00000000" w:rsidP="00000000" w:rsidRDefault="00000000" w:rsidRPr="00000000" w14:paraId="0000038B">
            <w:pPr>
              <w:rPr/>
            </w:pPr>
            <w:r w:rsidDel="00000000" w:rsidR="00000000" w:rsidRPr="00000000">
              <w:rPr>
                <w:rtl w:val="0"/>
              </w:rPr>
              <w:t xml:space="preserve">WxFCD</w:t>
            </w:r>
          </w:p>
        </w:tc>
        <w:tc>
          <w:tcPr>
            <w:vAlign w:val="bottom"/>
          </w:tcPr>
          <w:p w:rsidR="00000000" w:rsidDel="00000000" w:rsidP="00000000" w:rsidRDefault="00000000" w:rsidRPr="00000000" w14:paraId="0000038C">
            <w:pPr>
              <w:rPr/>
            </w:pPr>
            <w:r w:rsidDel="00000000" w:rsidR="00000000" w:rsidRPr="00000000">
              <w:rPr>
                <w:rtl w:val="0"/>
              </w:rPr>
              <w:t xml:space="preserve">Wind Warning Threshold</w:t>
            </w:r>
          </w:p>
        </w:tc>
        <w:tc>
          <w:tcPr>
            <w:vAlign w:val="bottom"/>
          </w:tcPr>
          <w:p w:rsidR="00000000" w:rsidDel="00000000" w:rsidP="00000000" w:rsidRDefault="00000000" w:rsidRPr="00000000" w14:paraId="0000038D">
            <w:pPr>
              <w:rPr/>
            </w:pPr>
            <w:r w:rsidDel="00000000" w:rsidR="00000000" w:rsidRPr="00000000">
              <w:rPr>
                <w:rtl w:val="0"/>
              </w:rPr>
              <w:t xml:space="preserve">windWarningThreshold</w:t>
            </w:r>
          </w:p>
        </w:tc>
      </w:tr>
    </w:tbl>
    <w:p w:rsidR="00000000" w:rsidDel="00000000" w:rsidP="00000000" w:rsidRDefault="00000000" w:rsidRPr="00000000" w14:paraId="0000038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8F">
      <w:pPr>
        <w:pStyle w:val="Heading2"/>
        <w:numPr>
          <w:ilvl w:val="0"/>
          <w:numId w:val="15"/>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720" w:hanging="360"/>
        <w:rPr>
          <w:rFonts w:ascii="Times New Roman" w:cs="Times New Roman" w:eastAsia="Times New Roman" w:hAnsi="Times New Roman"/>
          <w:sz w:val="24"/>
          <w:szCs w:val="24"/>
        </w:rPr>
      </w:pPr>
      <w:bookmarkStart w:colFirst="0" w:colLast="0" w:name="_heading=h.uyqs344o2i1n" w:id="11"/>
      <w:bookmarkEnd w:id="11"/>
      <w:r w:rsidDel="00000000" w:rsidR="00000000" w:rsidRPr="00000000">
        <w:rPr>
          <w:rFonts w:ascii="Times New Roman" w:cs="Times New Roman" w:eastAsia="Times New Roman" w:hAnsi="Times New Roman"/>
          <w:sz w:val="24"/>
          <w:szCs w:val="24"/>
          <w:rtl w:val="0"/>
        </w:rPr>
        <w:t xml:space="preserve">B.01 Agency Name</w:t>
      </w:r>
    </w:p>
    <w:tbl>
      <w:tblPr>
        <w:tblStyle w:val="Table38"/>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390">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The name of an agency, entity or organization.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S-412 WMO Weather Product Specification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397">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398">
            <w:pPr>
              <w:rPr>
                <w:u w:val="single"/>
              </w:rPr>
            </w:pPr>
            <w:r w:rsidDel="00000000" w:rsidR="00000000" w:rsidRPr="00000000">
              <w:rPr>
                <w:rtl w:val="0"/>
              </w:rPr>
            </w:r>
          </w:p>
          <w:p w:rsidR="00000000" w:rsidDel="00000000" w:rsidP="00000000" w:rsidRDefault="00000000" w:rsidRPr="00000000" w14:paraId="00000399">
            <w:pPr>
              <w:rPr>
                <w:u w:val="single"/>
              </w:rPr>
            </w:pPr>
            <w:r w:rsidDel="00000000" w:rsidR="00000000" w:rsidRPr="00000000">
              <w:rPr>
                <w:u w:val="single"/>
                <w:rtl w:val="0"/>
              </w:rPr>
              <w:t xml:space="preserve">Camel Case: </w:t>
            </w:r>
          </w:p>
          <w:p w:rsidR="00000000" w:rsidDel="00000000" w:rsidP="00000000" w:rsidRDefault="00000000" w:rsidRPr="00000000" w14:paraId="0000039A">
            <w:pPr>
              <w:rPr/>
            </w:pPr>
            <w:r w:rsidDel="00000000" w:rsidR="00000000" w:rsidRPr="00000000">
              <w:rPr>
                <w:rtl w:val="0"/>
              </w:rPr>
              <w:t xml:space="preserve">agencyName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u w:val="single"/>
              </w:rPr>
            </w:pPr>
            <w:r w:rsidDel="00000000" w:rsidR="00000000" w:rsidRPr="00000000">
              <w:rPr>
                <w:u w:val="single"/>
                <w:rtl w:val="0"/>
              </w:rPr>
              <w:t xml:space="preserve">Length:</w:t>
            </w:r>
          </w:p>
          <w:p w:rsidR="00000000" w:rsidDel="00000000" w:rsidP="00000000" w:rsidRDefault="00000000" w:rsidRPr="00000000" w14:paraId="0000039D">
            <w:pPr>
              <w:rPr/>
            </w:pPr>
            <w:r w:rsidDel="00000000" w:rsidR="00000000" w:rsidRPr="00000000">
              <w:rPr>
                <w:rtl w:val="0"/>
              </w:rPr>
              <w:t xml:space="preserve">Maximum of 300 characters.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r>
          </w:p>
        </w:tc>
      </w:tr>
    </w:tbl>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br w:type="page"/>
      </w:r>
      <w:r w:rsidDel="00000000" w:rsidR="00000000" w:rsidRPr="00000000">
        <w:rPr>
          <w:rtl w:val="0"/>
        </w:rPr>
      </w:r>
    </w:p>
    <w:p w:rsidR="00000000" w:rsidDel="00000000" w:rsidP="00000000" w:rsidRDefault="00000000" w:rsidRPr="00000000" w14:paraId="000003A3">
      <w:pPr>
        <w:pStyle w:val="Heading2"/>
        <w:numPr>
          <w:ilvl w:val="0"/>
          <w:numId w:val="15"/>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s5at53tuh4wr" w:id="12"/>
      <w:bookmarkEnd w:id="12"/>
      <w:r w:rsidDel="00000000" w:rsidR="00000000" w:rsidRPr="00000000">
        <w:rPr>
          <w:rFonts w:ascii="Times New Roman" w:cs="Times New Roman" w:eastAsia="Times New Roman" w:hAnsi="Times New Roman"/>
          <w:sz w:val="24"/>
          <w:szCs w:val="24"/>
          <w:rtl w:val="0"/>
        </w:rPr>
        <w:t xml:space="preserve">B.02 Beaufort Force </w:t>
      </w:r>
    </w:p>
    <w:tbl>
      <w:tblPr>
        <w:tblStyle w:val="Table39"/>
        <w:tblW w:w="86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3"/>
        <w:tblGridChange w:id="0">
          <w:tblGrid>
            <w:gridCol w:w="8633"/>
          </w:tblGrid>
        </w:tblGridChange>
      </w:tblGrid>
      <w:tr>
        <w:trPr>
          <w:cantSplit w:val="0"/>
          <w:trHeight w:val="700" w:hRule="atLeast"/>
          <w:tblHeader w:val="0"/>
        </w:trPr>
        <w:tc>
          <w:tcPr>
            <w:shd w:fill="auto" w:val="clear"/>
          </w:tcPr>
          <w:p w:rsidR="00000000" w:rsidDel="00000000" w:rsidP="00000000" w:rsidRDefault="00000000" w:rsidRPr="00000000" w14:paraId="000003A4">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3A5">
            <w:pPr>
              <w:rPr>
                <w:b w:val="1"/>
              </w:rPr>
            </w:pPr>
            <w:r w:rsidDel="00000000" w:rsidR="00000000" w:rsidRPr="00000000">
              <w:rPr>
                <w:rtl w:val="0"/>
              </w:rPr>
              <w:t xml:space="preserve">Wind force scale, originally based on the state of the sea, expressed in numbers from 0 to 12.  </w:t>
            </w:r>
            <w:r w:rsidDel="00000000" w:rsidR="00000000" w:rsidRPr="00000000">
              <w:rPr>
                <w:b w:val="1"/>
                <w:rtl w:val="0"/>
              </w:rPr>
              <w:t xml:space="preserve"> </w:t>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Simple Attribute (data type: Enumeration)</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u w:val="single"/>
              </w:rPr>
            </w:pPr>
            <w:r w:rsidDel="00000000" w:rsidR="00000000" w:rsidRPr="00000000">
              <w:rPr>
                <w:u w:val="single"/>
                <w:rtl w:val="0"/>
              </w:rPr>
              <w:t xml:space="preserve">Reference: </w:t>
            </w:r>
          </w:p>
          <w:p w:rsidR="00000000" w:rsidDel="00000000" w:rsidP="00000000" w:rsidRDefault="00000000" w:rsidRPr="00000000" w14:paraId="000003AB">
            <w:pPr>
              <w:rPr>
                <w:u w:val="single"/>
              </w:rPr>
            </w:pPr>
            <w:r w:rsidDel="00000000" w:rsidR="00000000" w:rsidRPr="00000000">
              <w:rPr>
                <w:rtl w:val="0"/>
              </w:rPr>
              <w:t xml:space="preserve">WMO-No. 182, B0620</w:t>
            </w:r>
            <w:r w:rsidDel="00000000" w:rsidR="00000000" w:rsidRPr="00000000">
              <w:rPr>
                <w:rtl w:val="0"/>
              </w:rPr>
            </w:r>
          </w:p>
          <w:p w:rsidR="00000000" w:rsidDel="00000000" w:rsidP="00000000" w:rsidRDefault="00000000" w:rsidRPr="00000000" w14:paraId="000003AC">
            <w:pPr>
              <w:rPr>
                <w:u w:val="single"/>
              </w:rPr>
            </w:pPr>
            <w:r w:rsidDel="00000000" w:rsidR="00000000" w:rsidRPr="00000000">
              <w:rPr>
                <w:rtl w:val="0"/>
              </w:rPr>
            </w:r>
          </w:p>
          <w:p w:rsidR="00000000" w:rsidDel="00000000" w:rsidP="00000000" w:rsidRDefault="00000000" w:rsidRPr="00000000" w14:paraId="000003AD">
            <w:pPr>
              <w:rPr/>
            </w:pPr>
            <w:r w:rsidDel="00000000" w:rsidR="00000000" w:rsidRPr="00000000">
              <w:rPr>
                <w:u w:val="single"/>
                <w:rtl w:val="0"/>
              </w:rPr>
              <w:t xml:space="preserve">Camel Case:</w:t>
            </w: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beaufortForce</w:t>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light air</w:t>
            </w:r>
            <w:r w:rsidDel="00000000" w:rsidR="00000000" w:rsidRPr="00000000">
              <w:rPr>
                <w:rtl w:val="0"/>
              </w:rPr>
            </w:r>
          </w:p>
          <w:p w:rsidR="00000000" w:rsidDel="00000000" w:rsidP="00000000" w:rsidRDefault="00000000" w:rsidRPr="00000000" w14:paraId="000003B1">
            <w:pPr>
              <w:ind w:left="720" w:firstLine="0"/>
              <w:rPr/>
            </w:pPr>
            <w:r w:rsidDel="00000000" w:rsidR="00000000" w:rsidRPr="00000000">
              <w:rPr>
                <w:u w:val="single"/>
                <w:rtl w:val="0"/>
              </w:rPr>
              <w:t xml:space="preserve">Definition: </w:t>
            </w:r>
            <w:r w:rsidDel="00000000" w:rsidR="00000000" w:rsidRPr="00000000">
              <w:rPr>
                <w:rtl w:val="0"/>
              </w:rPr>
              <w:t xml:space="preserve">Wind with a speed between 1 and 3 knots (Beaufort scale wind force 1).  (WMO-No. 182, L0500)</w:t>
            </w:r>
          </w:p>
          <w:p w:rsidR="00000000" w:rsidDel="00000000" w:rsidP="00000000" w:rsidRDefault="00000000" w:rsidRPr="00000000" w14:paraId="000003B2">
            <w:pPr>
              <w:ind w:firstLine="720"/>
              <w:rPr/>
            </w:pPr>
            <w:r w:rsidDel="00000000" w:rsidR="00000000" w:rsidRPr="00000000">
              <w:rPr>
                <w:u w:val="single"/>
                <w:rtl w:val="0"/>
              </w:rPr>
              <w:t xml:space="preserve">Camel Case:</w:t>
            </w:r>
            <w:r w:rsidDel="00000000" w:rsidR="00000000" w:rsidRPr="00000000">
              <w:rPr>
                <w:rtl w:val="0"/>
              </w:rPr>
              <w:t xml:space="preserve"> lightAir</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light breeze</w:t>
            </w:r>
            <w:r w:rsidDel="00000000" w:rsidR="00000000" w:rsidRPr="00000000">
              <w:rPr>
                <w:rtl w:val="0"/>
              </w:rPr>
            </w:r>
          </w:p>
          <w:p w:rsidR="00000000" w:rsidDel="00000000" w:rsidP="00000000" w:rsidRDefault="00000000" w:rsidRPr="00000000" w14:paraId="000003B5">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4 and 6 knots (Beaufort scale wind force 2).  (WMO-No. 182, L0510)</w:t>
            </w:r>
          </w:p>
          <w:p w:rsidR="00000000" w:rsidDel="00000000" w:rsidP="00000000" w:rsidRDefault="00000000" w:rsidRPr="00000000" w14:paraId="000003B6">
            <w:pPr>
              <w:ind w:firstLine="720"/>
              <w:rPr/>
            </w:pPr>
            <w:r w:rsidDel="00000000" w:rsidR="00000000" w:rsidRPr="00000000">
              <w:rPr>
                <w:u w:val="single"/>
                <w:rtl w:val="0"/>
              </w:rPr>
              <w:t xml:space="preserve">Camel Case:</w:t>
            </w:r>
            <w:r w:rsidDel="00000000" w:rsidR="00000000" w:rsidRPr="00000000">
              <w:rPr>
                <w:rtl w:val="0"/>
              </w:rPr>
              <w:t xml:space="preserve"> lightBreeze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gentle breeze</w:t>
            </w:r>
            <w:r w:rsidDel="00000000" w:rsidR="00000000" w:rsidRPr="00000000">
              <w:rPr>
                <w:rtl w:val="0"/>
              </w:rPr>
            </w:r>
          </w:p>
          <w:p w:rsidR="00000000" w:rsidDel="00000000" w:rsidP="00000000" w:rsidRDefault="00000000" w:rsidRPr="00000000" w14:paraId="000003B9">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7 and 10 knots (Beaufort scale wind force 3).  (WMO-No. 182, G0200)</w:t>
            </w:r>
          </w:p>
          <w:p w:rsidR="00000000" w:rsidDel="00000000" w:rsidP="00000000" w:rsidRDefault="00000000" w:rsidRPr="00000000" w14:paraId="000003BA">
            <w:pPr>
              <w:ind w:firstLine="720"/>
              <w:rPr/>
            </w:pPr>
            <w:r w:rsidDel="00000000" w:rsidR="00000000" w:rsidRPr="00000000">
              <w:rPr>
                <w:u w:val="single"/>
                <w:rtl w:val="0"/>
              </w:rPr>
              <w:t xml:space="preserve">Camel Case:</w:t>
            </w:r>
            <w:r w:rsidDel="00000000" w:rsidR="00000000" w:rsidRPr="00000000">
              <w:rPr>
                <w:rtl w:val="0"/>
              </w:rPr>
              <w:t xml:space="preserve"> gentleBreeze</w:t>
            </w:r>
          </w:p>
          <w:p w:rsidR="00000000" w:rsidDel="00000000" w:rsidP="00000000" w:rsidRDefault="00000000" w:rsidRPr="00000000" w14:paraId="000003BB">
            <w:pPr>
              <w:ind w:left="720" w:firstLine="0"/>
              <w:rPr/>
            </w:pPr>
            <w:r w:rsidDel="00000000" w:rsidR="00000000" w:rsidRPr="00000000">
              <w:rPr>
                <w:rtl w:val="0"/>
              </w:rPr>
            </w:r>
          </w:p>
          <w:p w:rsidR="00000000" w:rsidDel="00000000" w:rsidP="00000000" w:rsidRDefault="00000000" w:rsidRPr="00000000" w14:paraId="000003BC">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moderate breeze</w:t>
            </w:r>
            <w:r w:rsidDel="00000000" w:rsidR="00000000" w:rsidRPr="00000000">
              <w:rPr>
                <w:rtl w:val="0"/>
              </w:rPr>
            </w:r>
          </w:p>
          <w:p w:rsidR="00000000" w:rsidDel="00000000" w:rsidP="00000000" w:rsidRDefault="00000000" w:rsidRPr="00000000" w14:paraId="000003BD">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11 and 16 knots (Beaufort scale wind force 4).  (WMO-No. 182, M1680)</w:t>
            </w:r>
          </w:p>
          <w:p w:rsidR="00000000" w:rsidDel="00000000" w:rsidP="00000000" w:rsidRDefault="00000000" w:rsidRPr="00000000" w14:paraId="000003BE">
            <w:pPr>
              <w:ind w:firstLine="720"/>
              <w:rPr/>
            </w:pPr>
            <w:r w:rsidDel="00000000" w:rsidR="00000000" w:rsidRPr="00000000">
              <w:rPr>
                <w:u w:val="single"/>
                <w:rtl w:val="0"/>
              </w:rPr>
              <w:t xml:space="preserve">Camel Case:</w:t>
            </w:r>
            <w:r w:rsidDel="00000000" w:rsidR="00000000" w:rsidRPr="00000000">
              <w:rPr>
                <w:rtl w:val="0"/>
              </w:rPr>
              <w:t xml:space="preserve"> moderateBreeze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fresh breeze</w:t>
            </w:r>
            <w:r w:rsidDel="00000000" w:rsidR="00000000" w:rsidRPr="00000000">
              <w:rPr>
                <w:rtl w:val="0"/>
              </w:rPr>
            </w:r>
          </w:p>
          <w:p w:rsidR="00000000" w:rsidDel="00000000" w:rsidP="00000000" w:rsidRDefault="00000000" w:rsidRPr="00000000" w14:paraId="000003C1">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17 and 21 knots (Beaufort scale wind force 5).  (WMO-No. 182, F1200)</w:t>
            </w:r>
          </w:p>
          <w:p w:rsidR="00000000" w:rsidDel="00000000" w:rsidP="00000000" w:rsidRDefault="00000000" w:rsidRPr="00000000" w14:paraId="000003C2">
            <w:pPr>
              <w:ind w:firstLine="720"/>
              <w:rPr/>
            </w:pPr>
            <w:r w:rsidDel="00000000" w:rsidR="00000000" w:rsidRPr="00000000">
              <w:rPr>
                <w:u w:val="single"/>
                <w:rtl w:val="0"/>
              </w:rPr>
              <w:t xml:space="preserve">Camel Case:</w:t>
            </w:r>
            <w:r w:rsidDel="00000000" w:rsidR="00000000" w:rsidRPr="00000000">
              <w:rPr>
                <w:rtl w:val="0"/>
              </w:rPr>
              <w:t xml:space="preserve"> freshBreeze</w:t>
            </w:r>
          </w:p>
          <w:p w:rsidR="00000000" w:rsidDel="00000000" w:rsidP="00000000" w:rsidRDefault="00000000" w:rsidRPr="00000000" w14:paraId="000003C3">
            <w:pPr>
              <w:ind w:left="720" w:firstLine="0"/>
              <w:rPr/>
            </w:pPr>
            <w:r w:rsidDel="00000000" w:rsidR="00000000" w:rsidRPr="00000000">
              <w:rPr>
                <w:rtl w:val="0"/>
              </w:rPr>
            </w:r>
          </w:p>
          <w:p w:rsidR="00000000" w:rsidDel="00000000" w:rsidP="00000000" w:rsidRDefault="00000000" w:rsidRPr="00000000" w14:paraId="000003C4">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strong breeze</w:t>
            </w:r>
            <w:r w:rsidDel="00000000" w:rsidR="00000000" w:rsidRPr="00000000">
              <w:rPr>
                <w:rtl w:val="0"/>
              </w:rPr>
            </w:r>
          </w:p>
          <w:p w:rsidR="00000000" w:rsidDel="00000000" w:rsidP="00000000" w:rsidRDefault="00000000" w:rsidRPr="00000000" w14:paraId="000003C5">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22 and 27 knots (Beaufort scale wind force 6).  (WMO-No. 182, S3120)</w:t>
            </w:r>
          </w:p>
          <w:p w:rsidR="00000000" w:rsidDel="00000000" w:rsidP="00000000" w:rsidRDefault="00000000" w:rsidRPr="00000000" w14:paraId="000003C6">
            <w:pPr>
              <w:ind w:firstLine="720"/>
              <w:rPr/>
            </w:pPr>
            <w:r w:rsidDel="00000000" w:rsidR="00000000" w:rsidRPr="00000000">
              <w:rPr>
                <w:u w:val="single"/>
                <w:rtl w:val="0"/>
              </w:rPr>
              <w:t xml:space="preserve">Camel Case:</w:t>
            </w:r>
            <w:r w:rsidDel="00000000" w:rsidR="00000000" w:rsidRPr="00000000">
              <w:rPr>
                <w:rtl w:val="0"/>
              </w:rPr>
              <w:t xml:space="preserve"> strongBreeze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near gale</w:t>
            </w:r>
            <w:r w:rsidDel="00000000" w:rsidR="00000000" w:rsidRPr="00000000">
              <w:rPr>
                <w:rtl w:val="0"/>
              </w:rPr>
            </w:r>
          </w:p>
          <w:p w:rsidR="00000000" w:rsidDel="00000000" w:rsidP="00000000" w:rsidRDefault="00000000" w:rsidRPr="00000000" w14:paraId="000003C9">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28 and 33 knots (Beaufort scale wind force 7).  (WMO-No. 182, N0150)</w:t>
            </w:r>
          </w:p>
          <w:p w:rsidR="00000000" w:rsidDel="00000000" w:rsidP="00000000" w:rsidRDefault="00000000" w:rsidRPr="00000000" w14:paraId="000003CA">
            <w:pPr>
              <w:ind w:firstLine="720"/>
              <w:rPr/>
            </w:pPr>
            <w:r w:rsidDel="00000000" w:rsidR="00000000" w:rsidRPr="00000000">
              <w:rPr>
                <w:u w:val="single"/>
                <w:rtl w:val="0"/>
              </w:rPr>
              <w:t xml:space="preserve">Camel Case:</w:t>
            </w:r>
            <w:r w:rsidDel="00000000" w:rsidR="00000000" w:rsidRPr="00000000">
              <w:rPr>
                <w:rtl w:val="0"/>
              </w:rPr>
              <w:t xml:space="preserve"> nearGale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gale</w:t>
            </w:r>
            <w:r w:rsidDel="00000000" w:rsidR="00000000" w:rsidRPr="00000000">
              <w:rPr>
                <w:rtl w:val="0"/>
              </w:rPr>
            </w:r>
          </w:p>
          <w:p w:rsidR="00000000" w:rsidDel="00000000" w:rsidP="00000000" w:rsidRDefault="00000000" w:rsidRPr="00000000" w14:paraId="000003CD">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34 and 40 knots (Beaufort scale wind force 8).  (WMO-No. 182, G0010)</w:t>
            </w:r>
          </w:p>
          <w:p w:rsidR="00000000" w:rsidDel="00000000" w:rsidP="00000000" w:rsidRDefault="00000000" w:rsidRPr="00000000" w14:paraId="000003CE">
            <w:pPr>
              <w:ind w:firstLine="720"/>
              <w:rPr/>
            </w:pPr>
            <w:r w:rsidDel="00000000" w:rsidR="00000000" w:rsidRPr="00000000">
              <w:rPr>
                <w:u w:val="single"/>
                <w:rtl w:val="0"/>
              </w:rPr>
              <w:t xml:space="preserve">Camel Case:</w:t>
            </w:r>
            <w:r w:rsidDel="00000000" w:rsidR="00000000" w:rsidRPr="00000000">
              <w:rPr>
                <w:rtl w:val="0"/>
              </w:rPr>
              <w:t xml:space="preserve"> gale</w:t>
            </w:r>
          </w:p>
          <w:p w:rsidR="00000000" w:rsidDel="00000000" w:rsidP="00000000" w:rsidRDefault="00000000" w:rsidRPr="00000000" w14:paraId="000003CF">
            <w:pPr>
              <w:ind w:left="720" w:firstLine="0"/>
              <w:rPr/>
            </w:pPr>
            <w:r w:rsidDel="00000000" w:rsidR="00000000" w:rsidRPr="00000000">
              <w:rPr>
                <w:rtl w:val="0"/>
              </w:rPr>
            </w:r>
          </w:p>
          <w:p w:rsidR="00000000" w:rsidDel="00000000" w:rsidP="00000000" w:rsidRDefault="00000000" w:rsidRPr="00000000" w14:paraId="000003D0">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strong gale</w:t>
            </w:r>
            <w:r w:rsidDel="00000000" w:rsidR="00000000" w:rsidRPr="00000000">
              <w:rPr>
                <w:rtl w:val="0"/>
              </w:rPr>
            </w:r>
          </w:p>
          <w:p w:rsidR="00000000" w:rsidDel="00000000" w:rsidP="00000000" w:rsidRDefault="00000000" w:rsidRPr="00000000" w14:paraId="000003D1">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41 and 47 knots (Beaufort scale wind force 9).  (WMO-No. 182, S3130)</w:t>
            </w:r>
          </w:p>
          <w:p w:rsidR="00000000" w:rsidDel="00000000" w:rsidP="00000000" w:rsidRDefault="00000000" w:rsidRPr="00000000" w14:paraId="000003D2">
            <w:pPr>
              <w:ind w:firstLine="720"/>
              <w:rPr/>
            </w:pPr>
            <w:r w:rsidDel="00000000" w:rsidR="00000000" w:rsidRPr="00000000">
              <w:rPr>
                <w:u w:val="single"/>
                <w:rtl w:val="0"/>
              </w:rPr>
              <w:t xml:space="preserve">Camel Case:</w:t>
            </w:r>
            <w:r w:rsidDel="00000000" w:rsidR="00000000" w:rsidRPr="00000000">
              <w:rPr>
                <w:rtl w:val="0"/>
              </w:rPr>
              <w:t xml:space="preserve"> strongGale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storm</w:t>
            </w:r>
            <w:r w:rsidDel="00000000" w:rsidR="00000000" w:rsidRPr="00000000">
              <w:rPr>
                <w:rtl w:val="0"/>
              </w:rPr>
            </w:r>
          </w:p>
          <w:p w:rsidR="00000000" w:rsidDel="00000000" w:rsidP="00000000" w:rsidRDefault="00000000" w:rsidRPr="00000000" w14:paraId="000003D5">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48 and 55 knots (Beaufort scale wind force 10).  (WMO-No. 182, S2950 (2))</w:t>
            </w:r>
          </w:p>
          <w:p w:rsidR="00000000" w:rsidDel="00000000" w:rsidP="00000000" w:rsidRDefault="00000000" w:rsidRPr="00000000" w14:paraId="000003D6">
            <w:pPr>
              <w:ind w:firstLine="720"/>
              <w:rPr/>
            </w:pPr>
            <w:r w:rsidDel="00000000" w:rsidR="00000000" w:rsidRPr="00000000">
              <w:rPr>
                <w:u w:val="single"/>
                <w:rtl w:val="0"/>
              </w:rPr>
              <w:t xml:space="preserve">Camel Case:</w:t>
            </w:r>
            <w:r w:rsidDel="00000000" w:rsidR="00000000" w:rsidRPr="00000000">
              <w:rPr>
                <w:rtl w:val="0"/>
              </w:rPr>
              <w:t xml:space="preserve"> storm</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violent storm</w:t>
            </w:r>
            <w:r w:rsidDel="00000000" w:rsidR="00000000" w:rsidRPr="00000000">
              <w:rPr>
                <w:rtl w:val="0"/>
              </w:rPr>
            </w:r>
          </w:p>
          <w:p w:rsidR="00000000" w:rsidDel="00000000" w:rsidP="00000000" w:rsidRDefault="00000000" w:rsidRPr="00000000" w14:paraId="000003D9">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56 and 63 knots (Beaufort scale wind force 11).  (WMO-No. 182, V0340)</w:t>
            </w:r>
          </w:p>
          <w:p w:rsidR="00000000" w:rsidDel="00000000" w:rsidP="00000000" w:rsidRDefault="00000000" w:rsidRPr="00000000" w14:paraId="000003DA">
            <w:pPr>
              <w:ind w:firstLine="720"/>
              <w:rPr/>
            </w:pPr>
            <w:r w:rsidDel="00000000" w:rsidR="00000000" w:rsidRPr="00000000">
              <w:rPr>
                <w:u w:val="single"/>
                <w:rtl w:val="0"/>
              </w:rPr>
              <w:t xml:space="preserve">Camel Case:</w:t>
            </w:r>
            <w:r w:rsidDel="00000000" w:rsidR="00000000" w:rsidRPr="00000000">
              <w:rPr>
                <w:rtl w:val="0"/>
              </w:rPr>
              <w:t xml:space="preserve"> violentStorm</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numPr>
                <w:ilvl w:val="0"/>
                <w:numId w:val="2"/>
              </w:numPr>
              <w:ind w:left="720" w:hanging="360"/>
              <w:jc w:val="left"/>
              <w:rPr>
                <w:rFonts w:ascii="Times New Roman" w:cs="Times New Roman" w:eastAsia="Times New Roman" w:hAnsi="Times New Roman"/>
              </w:rPr>
            </w:pPr>
            <w:r w:rsidDel="00000000" w:rsidR="00000000" w:rsidRPr="00000000">
              <w:rPr>
                <w:b w:val="1"/>
                <w:rtl w:val="0"/>
              </w:rPr>
              <w:t xml:space="preserve">hurricane force</w:t>
            </w:r>
            <w:r w:rsidDel="00000000" w:rsidR="00000000" w:rsidRPr="00000000">
              <w:rPr>
                <w:rtl w:val="0"/>
              </w:rPr>
            </w:r>
          </w:p>
          <w:p w:rsidR="00000000" w:rsidDel="00000000" w:rsidP="00000000" w:rsidRDefault="00000000" w:rsidRPr="00000000" w14:paraId="000003DD">
            <w:pPr>
              <w:ind w:left="720" w:firstLine="0"/>
              <w:rPr/>
            </w:pPr>
            <w:r w:rsidDel="00000000" w:rsidR="00000000" w:rsidRPr="00000000">
              <w:rPr>
                <w:u w:val="single"/>
                <w:rtl w:val="0"/>
              </w:rPr>
              <w:t xml:space="preserve">Definition:</w:t>
            </w:r>
            <w:r w:rsidDel="00000000" w:rsidR="00000000" w:rsidRPr="00000000">
              <w:rPr>
                <w:rtl w:val="0"/>
              </w:rPr>
              <w:t xml:space="preserve">  Wind with a speed 64 knots and above (Beaufort scale wind force 12).   (WMO-No. 182, H0860 (1))</w:t>
            </w:r>
          </w:p>
          <w:p w:rsidR="00000000" w:rsidDel="00000000" w:rsidP="00000000" w:rsidRDefault="00000000" w:rsidRPr="00000000" w14:paraId="000003DE">
            <w:pPr>
              <w:ind w:firstLine="720"/>
              <w:rPr/>
            </w:pPr>
            <w:r w:rsidDel="00000000" w:rsidR="00000000" w:rsidRPr="00000000">
              <w:rPr>
                <w:u w:val="single"/>
                <w:rtl w:val="0"/>
              </w:rPr>
              <w:t xml:space="preserve">Camel Case:</w:t>
            </w:r>
            <w:r w:rsidDel="00000000" w:rsidR="00000000" w:rsidRPr="00000000">
              <w:rPr>
                <w:rtl w:val="0"/>
              </w:rPr>
              <w:t xml:space="preserve"> hurricaneForce</w:t>
            </w:r>
          </w:p>
          <w:p w:rsidR="00000000" w:rsidDel="00000000" w:rsidP="00000000" w:rsidRDefault="00000000" w:rsidRPr="00000000" w14:paraId="000003DF">
            <w:pPr>
              <w:ind w:firstLine="720"/>
              <w:rPr/>
            </w:pPr>
            <w:r w:rsidDel="00000000" w:rsidR="00000000" w:rsidRPr="00000000">
              <w:rPr>
                <w:rtl w:val="0"/>
              </w:rPr>
            </w:r>
          </w:p>
          <w:p w:rsidR="00000000" w:rsidDel="00000000" w:rsidP="00000000" w:rsidRDefault="00000000" w:rsidRPr="00000000" w14:paraId="000003E0">
            <w:pPr>
              <w:jc w:val="left"/>
              <w:rPr/>
            </w:pPr>
            <w:r w:rsidDel="00000000" w:rsidR="00000000" w:rsidRPr="00000000">
              <w:rPr>
                <w:b w:val="1"/>
                <w:rtl w:val="0"/>
              </w:rPr>
              <w:t xml:space="preserve">        </w:t>
            </w:r>
            <w:r w:rsidDel="00000000" w:rsidR="00000000" w:rsidRPr="00000000">
              <w:rPr>
                <w:rtl w:val="0"/>
              </w:rPr>
              <w:t xml:space="preserve">99)</w:t>
            </w:r>
            <w:r w:rsidDel="00000000" w:rsidR="00000000" w:rsidRPr="00000000">
              <w:rPr>
                <w:b w:val="1"/>
                <w:rtl w:val="0"/>
              </w:rPr>
              <w:t xml:space="preserve"> calm wind</w:t>
            </w:r>
            <w:r w:rsidDel="00000000" w:rsidR="00000000" w:rsidRPr="00000000">
              <w:rPr>
                <w:rtl w:val="0"/>
              </w:rPr>
            </w:r>
          </w:p>
          <w:p w:rsidR="00000000" w:rsidDel="00000000" w:rsidP="00000000" w:rsidRDefault="00000000" w:rsidRPr="00000000" w14:paraId="000003E1">
            <w:pPr>
              <w:ind w:left="720" w:firstLine="0"/>
              <w:rPr/>
            </w:pPr>
            <w:r w:rsidDel="00000000" w:rsidR="00000000" w:rsidRPr="00000000">
              <w:rPr>
                <w:u w:val="single"/>
                <w:rtl w:val="0"/>
              </w:rPr>
              <w:t xml:space="preserve">Definition: </w:t>
            </w:r>
            <w:r w:rsidDel="00000000" w:rsidR="00000000" w:rsidRPr="00000000">
              <w:rPr>
                <w:rtl w:val="0"/>
              </w:rPr>
              <w:t xml:space="preserve">Absence of air motion or wind with a speed of less than 1 knot (Beaufort scale wind force 0).  (WMO-No. 182, C0030)</w:t>
            </w:r>
          </w:p>
          <w:p w:rsidR="00000000" w:rsidDel="00000000" w:rsidP="00000000" w:rsidRDefault="00000000" w:rsidRPr="00000000" w14:paraId="000003E2">
            <w:pPr>
              <w:ind w:firstLine="720"/>
              <w:rPr/>
            </w:pPr>
            <w:r w:rsidDel="00000000" w:rsidR="00000000" w:rsidRPr="00000000">
              <w:rPr>
                <w:u w:val="single"/>
                <w:rtl w:val="0"/>
              </w:rPr>
              <w:t xml:space="preserve">Camel Case:</w:t>
            </w:r>
            <w:r w:rsidDel="00000000" w:rsidR="00000000" w:rsidRPr="00000000">
              <w:rPr>
                <w:rtl w:val="0"/>
              </w:rPr>
              <w:t xml:space="preserve"> calmWind</w:t>
            </w:r>
          </w:p>
          <w:p w:rsidR="00000000" w:rsidDel="00000000" w:rsidP="00000000" w:rsidRDefault="00000000" w:rsidRPr="00000000" w14:paraId="000003E3">
            <w:pPr>
              <w:rPr>
                <w:u w:val="single"/>
              </w:rPr>
            </w:pPr>
            <w:r w:rsidDel="00000000" w:rsidR="00000000" w:rsidRPr="00000000">
              <w:rPr>
                <w:rtl w:val="0"/>
              </w:rPr>
            </w:r>
          </w:p>
          <w:p w:rsidR="00000000" w:rsidDel="00000000" w:rsidP="00000000" w:rsidRDefault="00000000" w:rsidRPr="00000000" w14:paraId="000003E4">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r>
          </w:p>
        </w:tc>
      </w:tr>
    </w:tbl>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u1v71a3xpwdg" w:id="13"/>
      <w:bookmarkEnd w:id="13"/>
      <w:r w:rsidDel="00000000" w:rsidR="00000000" w:rsidRPr="00000000">
        <w:rPr>
          <w:rFonts w:ascii="Times New Roman" w:cs="Times New Roman" w:eastAsia="Times New Roman" w:hAnsi="Times New Roman"/>
          <w:sz w:val="24"/>
          <w:szCs w:val="24"/>
          <w:rtl w:val="0"/>
        </w:rPr>
        <w:t xml:space="preserve">B.03 Cancellation Date</w:t>
      </w:r>
    </w:p>
    <w:tbl>
      <w:tblPr>
        <w:tblStyle w:val="Table40"/>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3F8">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t xml:space="preserve">Date and time of cancelling a notice or warning.</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u w:val="single"/>
              </w:rPr>
            </w:pPr>
            <w:r w:rsidDel="00000000" w:rsidR="00000000" w:rsidRPr="00000000">
              <w:rPr>
                <w:u w:val="single"/>
                <w:rtl w:val="0"/>
              </w:rPr>
              <w:t xml:space="preserve">Reference: </w:t>
            </w:r>
          </w:p>
          <w:p w:rsidR="00000000" w:rsidDel="00000000" w:rsidP="00000000" w:rsidRDefault="00000000" w:rsidRPr="00000000" w14:paraId="000003FC">
            <w:pPr>
              <w:rPr/>
            </w:pPr>
            <w:r w:rsidDel="00000000" w:rsidR="00000000" w:rsidRPr="00000000">
              <w:rPr>
                <w:rtl w:val="0"/>
              </w:rPr>
              <w:t xml:space="preserve">IHO WWNWS-SC </w:t>
            </w:r>
          </w:p>
          <w:p w:rsidR="00000000" w:rsidDel="00000000" w:rsidP="00000000" w:rsidRDefault="00000000" w:rsidRPr="00000000" w14:paraId="000003FD">
            <w:pPr>
              <w:rPr>
                <w:u w:val="single"/>
              </w:rPr>
            </w:pPr>
            <w:r w:rsidDel="00000000" w:rsidR="00000000" w:rsidRPr="00000000">
              <w:rPr>
                <w:rtl w:val="0"/>
              </w:rPr>
            </w:r>
          </w:p>
          <w:p w:rsidR="00000000" w:rsidDel="00000000" w:rsidP="00000000" w:rsidRDefault="00000000" w:rsidRPr="00000000" w14:paraId="000003FE">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3FF">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400">
            <w:pPr>
              <w:rPr>
                <w:u w:val="single"/>
              </w:rPr>
            </w:pPr>
            <w:r w:rsidDel="00000000" w:rsidR="00000000" w:rsidRPr="00000000">
              <w:rPr>
                <w:rtl w:val="0"/>
              </w:rPr>
            </w:r>
          </w:p>
          <w:p w:rsidR="00000000" w:rsidDel="00000000" w:rsidP="00000000" w:rsidRDefault="00000000" w:rsidRPr="00000000" w14:paraId="00000401">
            <w:pPr>
              <w:rPr>
                <w:u w:val="single"/>
              </w:rPr>
            </w:pPr>
            <w:r w:rsidDel="00000000" w:rsidR="00000000" w:rsidRPr="00000000">
              <w:rPr>
                <w:u w:val="single"/>
                <w:rtl w:val="0"/>
              </w:rPr>
              <w:t xml:space="preserve">Camel Case: </w:t>
            </w:r>
          </w:p>
          <w:p w:rsidR="00000000" w:rsidDel="00000000" w:rsidP="00000000" w:rsidRDefault="00000000" w:rsidRPr="00000000" w14:paraId="00000402">
            <w:pPr>
              <w:rPr/>
            </w:pPr>
            <w:r w:rsidDel="00000000" w:rsidR="00000000" w:rsidRPr="00000000">
              <w:rPr>
                <w:rtl w:val="0"/>
              </w:rPr>
              <w:t xml:space="preserve">cancellationDate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Years, months, days, hours, minutes, seconds</w:t>
            </w:r>
          </w:p>
          <w:p w:rsidR="00000000" w:rsidDel="00000000" w:rsidP="00000000" w:rsidRDefault="00000000" w:rsidRPr="00000000" w14:paraId="00000406">
            <w:pPr>
              <w:rPr>
                <w:u w:val="single"/>
              </w:rPr>
            </w:pPr>
            <w:r w:rsidDel="00000000" w:rsidR="00000000" w:rsidRPr="00000000">
              <w:rPr>
                <w:rtl w:val="0"/>
              </w:rPr>
            </w:r>
          </w:p>
          <w:p w:rsidR="00000000" w:rsidDel="00000000" w:rsidP="00000000" w:rsidRDefault="00000000" w:rsidRPr="00000000" w14:paraId="00000407">
            <w:pPr>
              <w:rPr>
                <w:u w:val="single"/>
              </w:rPr>
            </w:pPr>
            <w:r w:rsidDel="00000000" w:rsidR="00000000" w:rsidRPr="00000000">
              <w:rPr>
                <w:u w:val="single"/>
                <w:rtl w:val="0"/>
              </w:rPr>
              <w:t xml:space="preserve">Resolution: </w:t>
            </w:r>
          </w:p>
          <w:p w:rsidR="00000000" w:rsidDel="00000000" w:rsidP="00000000" w:rsidRDefault="00000000" w:rsidRPr="00000000" w14:paraId="00000408">
            <w:pPr>
              <w:rPr/>
            </w:pPr>
            <w:r w:rsidDel="00000000" w:rsidR="00000000" w:rsidRPr="00000000">
              <w:rPr>
                <w:rtl w:val="0"/>
              </w:rPr>
              <w:t xml:space="preserve">1 second</w:t>
            </w:r>
          </w:p>
          <w:p w:rsidR="00000000" w:rsidDel="00000000" w:rsidP="00000000" w:rsidRDefault="00000000" w:rsidRPr="00000000" w14:paraId="00000409">
            <w:pPr>
              <w:rPr>
                <w:u w:val="single"/>
              </w:rPr>
            </w:pPr>
            <w:r w:rsidDel="00000000" w:rsidR="00000000" w:rsidRPr="00000000">
              <w:rPr>
                <w:rtl w:val="0"/>
              </w:rPr>
            </w:r>
          </w:p>
          <w:p w:rsidR="00000000" w:rsidDel="00000000" w:rsidP="00000000" w:rsidRDefault="00000000" w:rsidRPr="00000000" w14:paraId="0000040A">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0C">
            <w:pPr>
              <w:rPr>
                <w:u w:val="single"/>
              </w:rPr>
            </w:pPr>
            <w:r w:rsidDel="00000000" w:rsidR="00000000" w:rsidRPr="00000000">
              <w:rPr>
                <w:rtl w:val="0"/>
              </w:rPr>
            </w:r>
          </w:p>
          <w:p w:rsidR="00000000" w:rsidDel="00000000" w:rsidP="00000000" w:rsidRDefault="00000000" w:rsidRPr="00000000" w14:paraId="0000040D">
            <w:pPr>
              <w:rPr/>
            </w:pPr>
            <w:r w:rsidDel="00000000" w:rsidR="00000000" w:rsidRPr="00000000">
              <w:rPr>
                <w:u w:val="single"/>
                <w:rtl w:val="0"/>
              </w:rPr>
              <w:t xml:space="preserve">Remarks:</w:t>
            </w: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None</w:t>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68hri3x2qwzp" w:id="14"/>
      <w:bookmarkEnd w:id="14"/>
      <w:r w:rsidDel="00000000" w:rsidR="00000000" w:rsidRPr="00000000">
        <w:rPr>
          <w:rFonts w:ascii="Times New Roman" w:cs="Times New Roman" w:eastAsia="Times New Roman" w:hAnsi="Times New Roman"/>
          <w:sz w:val="24"/>
          <w:szCs w:val="24"/>
          <w:rtl w:val="0"/>
        </w:rPr>
        <w:t xml:space="preserve">B.04 Contact Information </w:t>
      </w:r>
    </w:p>
    <w:tbl>
      <w:tblPr>
        <w:tblStyle w:val="Table4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1F">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Information about where inquiries can be sent.</w:t>
            </w:r>
          </w:p>
          <w:p w:rsidR="00000000" w:rsidDel="00000000" w:rsidP="00000000" w:rsidRDefault="00000000" w:rsidRPr="00000000" w14:paraId="00000421">
            <w:pPr>
              <w:rPr>
                <w:u w:val="single"/>
              </w:rPr>
            </w:pPr>
            <w:r w:rsidDel="00000000" w:rsidR="00000000" w:rsidRPr="00000000">
              <w:rPr>
                <w:rtl w:val="0"/>
              </w:rPr>
            </w:r>
          </w:p>
          <w:p w:rsidR="00000000" w:rsidDel="00000000" w:rsidP="00000000" w:rsidRDefault="00000000" w:rsidRPr="00000000" w14:paraId="00000422">
            <w:pPr>
              <w:rPr>
                <w:u w:val="single"/>
              </w:rPr>
            </w:pPr>
            <w:r w:rsidDel="00000000" w:rsidR="00000000" w:rsidRPr="00000000">
              <w:rPr>
                <w:u w:val="single"/>
                <w:rtl w:val="0"/>
              </w:rPr>
              <w:t xml:space="preserve">Reference:</w:t>
            </w:r>
          </w:p>
          <w:p w:rsidR="00000000" w:rsidDel="00000000" w:rsidP="00000000" w:rsidRDefault="00000000" w:rsidRPr="00000000" w14:paraId="00000423">
            <w:pPr>
              <w:rPr/>
            </w:pPr>
            <w:r w:rsidDel="00000000" w:rsidR="00000000" w:rsidRPr="00000000">
              <w:rPr>
                <w:rtl w:val="0"/>
              </w:rPr>
              <w:t xml:space="preserve">S-412 WMO Weather Product Specification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u w:val="single"/>
              </w:rPr>
            </w:pPr>
            <w:r w:rsidDel="00000000" w:rsidR="00000000" w:rsidRPr="00000000">
              <w:rPr>
                <w:u w:val="single"/>
                <w:rtl w:val="0"/>
              </w:rPr>
              <w:t xml:space="preserve">Item Type: </w:t>
            </w:r>
          </w:p>
          <w:p w:rsidR="00000000" w:rsidDel="00000000" w:rsidP="00000000" w:rsidRDefault="00000000" w:rsidRPr="00000000" w14:paraId="00000426">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427">
            <w:pPr>
              <w:rPr>
                <w:u w:val="single"/>
              </w:rPr>
            </w:pPr>
            <w:r w:rsidDel="00000000" w:rsidR="00000000" w:rsidRPr="00000000">
              <w:rPr>
                <w:rtl w:val="0"/>
              </w:rPr>
            </w:r>
          </w:p>
          <w:p w:rsidR="00000000" w:rsidDel="00000000" w:rsidP="00000000" w:rsidRDefault="00000000" w:rsidRPr="00000000" w14:paraId="00000428">
            <w:pPr>
              <w:rPr>
                <w:u w:val="single"/>
              </w:rPr>
            </w:pPr>
            <w:r w:rsidDel="00000000" w:rsidR="00000000" w:rsidRPr="00000000">
              <w:rPr>
                <w:u w:val="single"/>
                <w:rtl w:val="0"/>
              </w:rPr>
              <w:t xml:space="preserve">Camel Case: </w:t>
            </w:r>
          </w:p>
          <w:p w:rsidR="00000000" w:rsidDel="00000000" w:rsidP="00000000" w:rsidRDefault="00000000" w:rsidRPr="00000000" w14:paraId="00000429">
            <w:pPr>
              <w:rPr/>
            </w:pPr>
            <w:r w:rsidDel="00000000" w:rsidR="00000000" w:rsidRPr="00000000">
              <w:rPr>
                <w:rtl w:val="0"/>
              </w:rPr>
              <w:t xml:space="preserve">contactInformation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u w:val="single"/>
              </w:rPr>
            </w:pPr>
            <w:r w:rsidDel="00000000" w:rsidR="00000000" w:rsidRPr="00000000">
              <w:rPr>
                <w:u w:val="single"/>
                <w:rtl w:val="0"/>
              </w:rPr>
              <w:t xml:space="preserve">Sub-Attributes: </w:t>
            </w:r>
          </w:p>
          <w:p w:rsidR="00000000" w:rsidDel="00000000" w:rsidP="00000000" w:rsidRDefault="00000000" w:rsidRPr="00000000" w14:paraId="0000042C">
            <w:pPr>
              <w:rPr/>
            </w:pPr>
            <w:r w:rsidDel="00000000" w:rsidR="00000000" w:rsidRPr="00000000">
              <w:rPr>
                <w:rtl w:val="0"/>
              </w:rPr>
              <w:t xml:space="preserve">agencyName</w:t>
            </w:r>
          </w:p>
          <w:p w:rsidR="00000000" w:rsidDel="00000000" w:rsidP="00000000" w:rsidRDefault="00000000" w:rsidRPr="00000000" w14:paraId="0000042D">
            <w:pPr>
              <w:rPr/>
            </w:pPr>
            <w:r w:rsidDel="00000000" w:rsidR="00000000" w:rsidRPr="00000000">
              <w:rPr>
                <w:rtl w:val="0"/>
              </w:rPr>
              <w:t xml:space="preserve">emailAddress</w:t>
            </w:r>
          </w:p>
          <w:p w:rsidR="00000000" w:rsidDel="00000000" w:rsidP="00000000" w:rsidRDefault="00000000" w:rsidRPr="00000000" w14:paraId="0000042E">
            <w:pPr>
              <w:rPr/>
            </w:pPr>
            <w:r w:rsidDel="00000000" w:rsidR="00000000" w:rsidRPr="00000000">
              <w:rPr>
                <w:rtl w:val="0"/>
              </w:rPr>
              <w:t xml:space="preserve">mailingAddress</w:t>
            </w:r>
          </w:p>
          <w:p w:rsidR="00000000" w:rsidDel="00000000" w:rsidP="00000000" w:rsidRDefault="00000000" w:rsidRPr="00000000" w14:paraId="0000042F">
            <w:pPr>
              <w:rPr/>
            </w:pPr>
            <w:r w:rsidDel="00000000" w:rsidR="00000000" w:rsidRPr="00000000">
              <w:rPr>
                <w:rtl w:val="0"/>
              </w:rPr>
              <w:t xml:space="preserve">telephoneNumber</w:t>
            </w:r>
          </w:p>
          <w:p w:rsidR="00000000" w:rsidDel="00000000" w:rsidP="00000000" w:rsidRDefault="00000000" w:rsidRPr="00000000" w14:paraId="00000430">
            <w:pPr>
              <w:rPr/>
            </w:pPr>
            <w:r w:rsidDel="00000000" w:rsidR="00000000" w:rsidRPr="00000000">
              <w:rPr>
                <w:rtl w:val="0"/>
              </w:rPr>
              <w:t xml:space="preserve">webAddress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r>
          </w:p>
        </w:tc>
      </w:tr>
    </w:tbl>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br w:type="page"/>
      </w:r>
      <w:r w:rsidDel="00000000" w:rsidR="00000000" w:rsidRPr="00000000">
        <w:rPr>
          <w:rtl w:val="0"/>
        </w:rPr>
      </w:r>
    </w:p>
    <w:p w:rsidR="00000000" w:rsidDel="00000000" w:rsidP="00000000" w:rsidRDefault="00000000" w:rsidRPr="00000000" w14:paraId="00000436">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97vu562iue22" w:id="15"/>
      <w:bookmarkEnd w:id="15"/>
      <w:r w:rsidDel="00000000" w:rsidR="00000000" w:rsidRPr="00000000">
        <w:rPr>
          <w:rFonts w:ascii="Times New Roman" w:cs="Times New Roman" w:eastAsia="Times New Roman" w:hAnsi="Times New Roman"/>
          <w:sz w:val="24"/>
          <w:szCs w:val="24"/>
          <w:rtl w:val="0"/>
        </w:rPr>
        <w:t xml:space="preserve">B.05 Country Name</w:t>
      </w:r>
    </w:p>
    <w:tbl>
      <w:tblPr>
        <w:tblStyle w:val="Table42"/>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37">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The name of a nation.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American Heritage Dictionary of the English Language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3E">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43F">
            <w:pPr>
              <w:rPr>
                <w:u w:val="single"/>
              </w:rPr>
            </w:pPr>
            <w:r w:rsidDel="00000000" w:rsidR="00000000" w:rsidRPr="00000000">
              <w:rPr>
                <w:rtl w:val="0"/>
              </w:rPr>
            </w:r>
          </w:p>
          <w:p w:rsidR="00000000" w:rsidDel="00000000" w:rsidP="00000000" w:rsidRDefault="00000000" w:rsidRPr="00000000" w14:paraId="00000440">
            <w:pPr>
              <w:rPr>
                <w:u w:val="single"/>
              </w:rPr>
            </w:pPr>
            <w:r w:rsidDel="00000000" w:rsidR="00000000" w:rsidRPr="00000000">
              <w:rPr>
                <w:u w:val="single"/>
                <w:rtl w:val="0"/>
              </w:rPr>
              <w:t xml:space="preserve">Camel Case: </w:t>
            </w:r>
          </w:p>
          <w:p w:rsidR="00000000" w:rsidDel="00000000" w:rsidP="00000000" w:rsidRDefault="00000000" w:rsidRPr="00000000" w14:paraId="00000441">
            <w:pPr>
              <w:rPr/>
            </w:pPr>
            <w:r w:rsidDel="00000000" w:rsidR="00000000" w:rsidRPr="00000000">
              <w:rPr>
                <w:rtl w:val="0"/>
              </w:rPr>
              <w:t xml:space="preserve">countryName</w:t>
            </w:r>
          </w:p>
          <w:p w:rsidR="00000000" w:rsidDel="00000000" w:rsidP="00000000" w:rsidRDefault="00000000" w:rsidRPr="00000000" w14:paraId="00000442">
            <w:pPr>
              <w:rPr>
                <w:u w:val="single"/>
              </w:rPr>
            </w:pPr>
            <w:r w:rsidDel="00000000" w:rsidR="00000000" w:rsidRPr="00000000">
              <w:rPr>
                <w:rtl w:val="0"/>
              </w:rPr>
            </w:r>
          </w:p>
          <w:p w:rsidR="00000000" w:rsidDel="00000000" w:rsidP="00000000" w:rsidRDefault="00000000" w:rsidRPr="00000000" w14:paraId="00000443">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u w:val="single"/>
              </w:rPr>
            </w:pPr>
            <w:r w:rsidDel="00000000" w:rsidR="00000000" w:rsidRPr="00000000">
              <w:rPr>
                <w:u w:val="single"/>
                <w:rtl w:val="0"/>
              </w:rPr>
              <w:t xml:space="preserve">Length:</w:t>
            </w:r>
          </w:p>
          <w:p w:rsidR="00000000" w:rsidDel="00000000" w:rsidP="00000000" w:rsidRDefault="00000000" w:rsidRPr="00000000" w14:paraId="00000446">
            <w:pPr>
              <w:rPr/>
            </w:pPr>
            <w:r w:rsidDel="00000000" w:rsidR="00000000" w:rsidRPr="00000000">
              <w:rPr>
                <w:rtl w:val="0"/>
              </w:rPr>
              <w:t xml:space="preserve">Maximum of 150 characters.</w:t>
            </w:r>
          </w:p>
        </w:tc>
      </w:tr>
    </w:tbl>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49">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hnuorqh1rkcg" w:id="16"/>
      <w:bookmarkEnd w:id="16"/>
      <w:r w:rsidDel="00000000" w:rsidR="00000000" w:rsidRPr="00000000">
        <w:rPr>
          <w:rFonts w:ascii="Times New Roman" w:cs="Times New Roman" w:eastAsia="Times New Roman" w:hAnsi="Times New Roman"/>
          <w:sz w:val="24"/>
          <w:szCs w:val="24"/>
          <w:rtl w:val="0"/>
        </w:rPr>
        <w:t xml:space="preserve">B.06 Date Time End</w:t>
      </w:r>
    </w:p>
    <w:tbl>
      <w:tblPr>
        <w:tblStyle w:val="Table43"/>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4A">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The end of a time range, expressed in Universal Time Coordinated (UTC).</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u w:val="single"/>
              </w:rPr>
            </w:pPr>
            <w:r w:rsidDel="00000000" w:rsidR="00000000" w:rsidRPr="00000000">
              <w:rPr>
                <w:u w:val="single"/>
                <w:rtl w:val="0"/>
              </w:rPr>
              <w:t xml:space="preserve">Reference: </w:t>
            </w:r>
          </w:p>
          <w:p w:rsidR="00000000" w:rsidDel="00000000" w:rsidP="00000000" w:rsidRDefault="00000000" w:rsidRPr="00000000" w14:paraId="0000044E">
            <w:pPr>
              <w:rPr/>
            </w:pPr>
            <w:r w:rsidDel="00000000" w:rsidR="00000000" w:rsidRPr="00000000">
              <w:rPr>
                <w:rtl w:val="0"/>
              </w:rPr>
              <w:t xml:space="preserve">S-57: IHO Transfer Standard for Digital Hydrographic Data, Appendix A, Chapter 2 (2.219 TIMEND)</w:t>
            </w:r>
          </w:p>
          <w:p w:rsidR="00000000" w:rsidDel="00000000" w:rsidP="00000000" w:rsidRDefault="00000000" w:rsidRPr="00000000" w14:paraId="0000044F">
            <w:pPr>
              <w:rPr>
                <w:u w:val="single"/>
              </w:rPr>
            </w:pPr>
            <w:r w:rsidDel="00000000" w:rsidR="00000000" w:rsidRPr="00000000">
              <w:rPr>
                <w:rtl w:val="0"/>
              </w:rPr>
            </w:r>
          </w:p>
          <w:p w:rsidR="00000000" w:rsidDel="00000000" w:rsidP="00000000" w:rsidRDefault="00000000" w:rsidRPr="00000000" w14:paraId="00000450">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51">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452">
            <w:pPr>
              <w:rPr>
                <w:u w:val="single"/>
              </w:rPr>
            </w:pPr>
            <w:r w:rsidDel="00000000" w:rsidR="00000000" w:rsidRPr="00000000">
              <w:rPr>
                <w:rtl w:val="0"/>
              </w:rPr>
            </w:r>
          </w:p>
          <w:p w:rsidR="00000000" w:rsidDel="00000000" w:rsidP="00000000" w:rsidRDefault="00000000" w:rsidRPr="00000000" w14:paraId="00000453">
            <w:pPr>
              <w:rPr>
                <w:u w:val="single"/>
              </w:rPr>
            </w:pPr>
            <w:r w:rsidDel="00000000" w:rsidR="00000000" w:rsidRPr="00000000">
              <w:rPr>
                <w:u w:val="single"/>
                <w:rtl w:val="0"/>
              </w:rPr>
              <w:t xml:space="preserve">Camel Case: </w:t>
            </w:r>
          </w:p>
          <w:p w:rsidR="00000000" w:rsidDel="00000000" w:rsidP="00000000" w:rsidRDefault="00000000" w:rsidRPr="00000000" w14:paraId="00000454">
            <w:pPr>
              <w:rPr/>
            </w:pPr>
            <w:r w:rsidDel="00000000" w:rsidR="00000000" w:rsidRPr="00000000">
              <w:rPr>
                <w:rtl w:val="0"/>
              </w:rPr>
              <w:t xml:space="preserve">dateTimeEnd</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Years, months, days, hours, minutes, seconds</w:t>
            </w:r>
          </w:p>
          <w:p w:rsidR="00000000" w:rsidDel="00000000" w:rsidP="00000000" w:rsidRDefault="00000000" w:rsidRPr="00000000" w14:paraId="00000458">
            <w:pPr>
              <w:rPr>
                <w:u w:val="single"/>
              </w:rPr>
            </w:pPr>
            <w:r w:rsidDel="00000000" w:rsidR="00000000" w:rsidRPr="00000000">
              <w:rPr>
                <w:rtl w:val="0"/>
              </w:rPr>
            </w:r>
          </w:p>
          <w:p w:rsidR="00000000" w:rsidDel="00000000" w:rsidP="00000000" w:rsidRDefault="00000000" w:rsidRPr="00000000" w14:paraId="00000459">
            <w:pPr>
              <w:rPr>
                <w:u w:val="single"/>
              </w:rPr>
            </w:pPr>
            <w:r w:rsidDel="00000000" w:rsidR="00000000" w:rsidRPr="00000000">
              <w:rPr>
                <w:u w:val="single"/>
                <w:rtl w:val="0"/>
              </w:rPr>
              <w:t xml:space="preserve">Resolution: </w:t>
            </w:r>
          </w:p>
          <w:p w:rsidR="00000000" w:rsidDel="00000000" w:rsidP="00000000" w:rsidRDefault="00000000" w:rsidRPr="00000000" w14:paraId="0000045A">
            <w:pPr>
              <w:rPr/>
            </w:pPr>
            <w:r w:rsidDel="00000000" w:rsidR="00000000" w:rsidRPr="00000000">
              <w:rPr>
                <w:rtl w:val="0"/>
              </w:rPr>
              <w:t xml:space="preserve">1 second</w:t>
            </w:r>
          </w:p>
          <w:p w:rsidR="00000000" w:rsidDel="00000000" w:rsidP="00000000" w:rsidRDefault="00000000" w:rsidRPr="00000000" w14:paraId="0000045B">
            <w:pPr>
              <w:rPr>
                <w:u w:val="single"/>
              </w:rPr>
            </w:pPr>
            <w:r w:rsidDel="00000000" w:rsidR="00000000" w:rsidRPr="00000000">
              <w:rPr>
                <w:rtl w:val="0"/>
              </w:rPr>
            </w:r>
          </w:p>
          <w:p w:rsidR="00000000" w:rsidDel="00000000" w:rsidP="00000000" w:rsidRDefault="00000000" w:rsidRPr="00000000" w14:paraId="0000045C">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5E">
            <w:pPr>
              <w:rPr>
                <w:u w:val="single"/>
              </w:rPr>
            </w:pPr>
            <w:r w:rsidDel="00000000" w:rsidR="00000000" w:rsidRPr="00000000">
              <w:rPr>
                <w:rtl w:val="0"/>
              </w:rPr>
            </w:r>
          </w:p>
          <w:p w:rsidR="00000000" w:rsidDel="00000000" w:rsidP="00000000" w:rsidRDefault="00000000" w:rsidRPr="00000000" w14:paraId="0000045F">
            <w:pPr>
              <w:rPr/>
            </w:pPr>
            <w:r w:rsidDel="00000000" w:rsidR="00000000" w:rsidRPr="00000000">
              <w:rPr>
                <w:u w:val="single"/>
                <w:rtl w:val="0"/>
              </w:rPr>
              <w:t xml:space="preserve">Remarks:</w:t>
            </w: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19850412T183059 denotes 18 hours, 30 minutes, and 59 seconds on 12 April 1985.</w:t>
            </w:r>
          </w:p>
        </w:tc>
      </w:tr>
    </w:tbl>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br w:type="page"/>
      </w:r>
      <w:r w:rsidDel="00000000" w:rsidR="00000000" w:rsidRPr="00000000">
        <w:rPr>
          <w:rtl w:val="0"/>
        </w:rPr>
      </w:r>
    </w:p>
    <w:p w:rsidR="00000000" w:rsidDel="00000000" w:rsidP="00000000" w:rsidRDefault="00000000" w:rsidRPr="00000000" w14:paraId="00000463">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tld96coum8z4" w:id="17"/>
      <w:bookmarkEnd w:id="17"/>
      <w:r w:rsidDel="00000000" w:rsidR="00000000" w:rsidRPr="00000000">
        <w:rPr>
          <w:rFonts w:ascii="Times New Roman" w:cs="Times New Roman" w:eastAsia="Times New Roman" w:hAnsi="Times New Roman"/>
          <w:sz w:val="24"/>
          <w:szCs w:val="24"/>
          <w:rtl w:val="0"/>
        </w:rPr>
        <w:t xml:space="preserve">B.07 Date Time Range</w:t>
      </w:r>
    </w:p>
    <w:tbl>
      <w:tblPr>
        <w:tblStyle w:val="Table44"/>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64">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The range of time a feature is valid for.</w:t>
            </w:r>
          </w:p>
          <w:p w:rsidR="00000000" w:rsidDel="00000000" w:rsidP="00000000" w:rsidRDefault="00000000" w:rsidRPr="00000000" w14:paraId="00000466">
            <w:pPr>
              <w:rPr>
                <w:u w:val="single"/>
              </w:rPr>
            </w:pPr>
            <w:r w:rsidDel="00000000" w:rsidR="00000000" w:rsidRPr="00000000">
              <w:rPr>
                <w:rtl w:val="0"/>
              </w:rPr>
            </w:r>
          </w:p>
          <w:p w:rsidR="00000000" w:rsidDel="00000000" w:rsidP="00000000" w:rsidRDefault="00000000" w:rsidRPr="00000000" w14:paraId="00000467">
            <w:pPr>
              <w:rPr>
                <w:u w:val="single"/>
              </w:rPr>
            </w:pPr>
            <w:r w:rsidDel="00000000" w:rsidR="00000000" w:rsidRPr="00000000">
              <w:rPr>
                <w:u w:val="single"/>
                <w:rtl w:val="0"/>
              </w:rPr>
              <w:t xml:space="preserve">Reference:</w:t>
            </w:r>
          </w:p>
          <w:p w:rsidR="00000000" w:rsidDel="00000000" w:rsidP="00000000" w:rsidRDefault="00000000" w:rsidRPr="00000000" w14:paraId="00000468">
            <w:pPr>
              <w:rPr/>
            </w:pPr>
            <w:r w:rsidDel="00000000" w:rsidR="00000000" w:rsidRPr="00000000">
              <w:rPr>
                <w:rtl w:val="0"/>
              </w:rPr>
              <w:t xml:space="preserve">S-412 WMO Weather Product Specification</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u w:val="single"/>
              </w:rPr>
            </w:pPr>
            <w:r w:rsidDel="00000000" w:rsidR="00000000" w:rsidRPr="00000000">
              <w:rPr>
                <w:u w:val="single"/>
                <w:rtl w:val="0"/>
              </w:rPr>
              <w:t xml:space="preserve">Item Type: </w:t>
            </w:r>
          </w:p>
          <w:p w:rsidR="00000000" w:rsidDel="00000000" w:rsidP="00000000" w:rsidRDefault="00000000" w:rsidRPr="00000000" w14:paraId="0000046B">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46C">
            <w:pPr>
              <w:rPr>
                <w:u w:val="single"/>
              </w:rPr>
            </w:pPr>
            <w:r w:rsidDel="00000000" w:rsidR="00000000" w:rsidRPr="00000000">
              <w:rPr>
                <w:rtl w:val="0"/>
              </w:rPr>
            </w:r>
          </w:p>
          <w:p w:rsidR="00000000" w:rsidDel="00000000" w:rsidP="00000000" w:rsidRDefault="00000000" w:rsidRPr="00000000" w14:paraId="0000046D">
            <w:pPr>
              <w:rPr>
                <w:u w:val="single"/>
              </w:rPr>
            </w:pPr>
            <w:r w:rsidDel="00000000" w:rsidR="00000000" w:rsidRPr="00000000">
              <w:rPr>
                <w:u w:val="single"/>
                <w:rtl w:val="0"/>
              </w:rPr>
              <w:t xml:space="preserve">Camel Case: </w:t>
            </w:r>
          </w:p>
          <w:p w:rsidR="00000000" w:rsidDel="00000000" w:rsidP="00000000" w:rsidRDefault="00000000" w:rsidRPr="00000000" w14:paraId="0000046E">
            <w:pPr>
              <w:rPr/>
            </w:pPr>
            <w:r w:rsidDel="00000000" w:rsidR="00000000" w:rsidRPr="00000000">
              <w:rPr>
                <w:rtl w:val="0"/>
              </w:rPr>
              <w:t xml:space="preserve">dateTimeRange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u w:val="single"/>
              </w:rPr>
            </w:pPr>
            <w:r w:rsidDel="00000000" w:rsidR="00000000" w:rsidRPr="00000000">
              <w:rPr>
                <w:u w:val="single"/>
                <w:rtl w:val="0"/>
              </w:rPr>
              <w:t xml:space="preserve">Sub-Attributes: </w:t>
            </w:r>
          </w:p>
          <w:p w:rsidR="00000000" w:rsidDel="00000000" w:rsidP="00000000" w:rsidRDefault="00000000" w:rsidRPr="00000000" w14:paraId="00000471">
            <w:pPr>
              <w:rPr/>
            </w:pPr>
            <w:r w:rsidDel="00000000" w:rsidR="00000000" w:rsidRPr="00000000">
              <w:rPr>
                <w:rtl w:val="0"/>
              </w:rPr>
              <w:t xml:space="preserve">dateTimeStart</w:t>
            </w:r>
          </w:p>
          <w:p w:rsidR="00000000" w:rsidDel="00000000" w:rsidP="00000000" w:rsidRDefault="00000000" w:rsidRPr="00000000" w14:paraId="00000472">
            <w:pPr>
              <w:rPr/>
            </w:pPr>
            <w:r w:rsidDel="00000000" w:rsidR="00000000" w:rsidRPr="00000000">
              <w:rPr>
                <w:rtl w:val="0"/>
              </w:rPr>
              <w:t xml:space="preserve">dateTimeEnd</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r>
          </w:p>
        </w:tc>
      </w:tr>
    </w:tbl>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br w:type="page"/>
      </w:r>
      <w:r w:rsidDel="00000000" w:rsidR="00000000" w:rsidRPr="00000000">
        <w:rPr>
          <w:rtl w:val="0"/>
        </w:rPr>
      </w:r>
    </w:p>
    <w:p w:rsidR="00000000" w:rsidDel="00000000" w:rsidP="00000000" w:rsidRDefault="00000000" w:rsidRPr="00000000" w14:paraId="00000478">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ksj2hktbwvwv" w:id="18"/>
      <w:bookmarkEnd w:id="18"/>
      <w:r w:rsidDel="00000000" w:rsidR="00000000" w:rsidRPr="00000000">
        <w:rPr>
          <w:rFonts w:ascii="Times New Roman" w:cs="Times New Roman" w:eastAsia="Times New Roman" w:hAnsi="Times New Roman"/>
          <w:sz w:val="24"/>
          <w:szCs w:val="24"/>
          <w:rtl w:val="0"/>
        </w:rPr>
        <w:t xml:space="preserve">B.08 Date Time Start</w:t>
      </w:r>
    </w:p>
    <w:tbl>
      <w:tblPr>
        <w:tblStyle w:val="Table45"/>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79">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The beginning of a time range, expressed in Universal Time Coordinated (UTC).</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u w:val="single"/>
              </w:rPr>
            </w:pPr>
            <w:r w:rsidDel="00000000" w:rsidR="00000000" w:rsidRPr="00000000">
              <w:rPr>
                <w:u w:val="single"/>
                <w:rtl w:val="0"/>
              </w:rPr>
              <w:t xml:space="preserve">Reference: </w:t>
            </w:r>
          </w:p>
          <w:p w:rsidR="00000000" w:rsidDel="00000000" w:rsidP="00000000" w:rsidRDefault="00000000" w:rsidRPr="00000000" w14:paraId="0000047D">
            <w:pPr>
              <w:rPr/>
            </w:pPr>
            <w:r w:rsidDel="00000000" w:rsidR="00000000" w:rsidRPr="00000000">
              <w:rPr>
                <w:rtl w:val="0"/>
              </w:rPr>
              <w:t xml:space="preserve">S-57: IHO Transfer Standard for Digital Hydrographic Data, Appendix A, Chapter 2 (2.220 TIMSTA)</w:t>
            </w:r>
          </w:p>
          <w:p w:rsidR="00000000" w:rsidDel="00000000" w:rsidP="00000000" w:rsidRDefault="00000000" w:rsidRPr="00000000" w14:paraId="0000047E">
            <w:pPr>
              <w:rPr>
                <w:u w:val="single"/>
              </w:rPr>
            </w:pPr>
            <w:r w:rsidDel="00000000" w:rsidR="00000000" w:rsidRPr="00000000">
              <w:rPr>
                <w:rtl w:val="0"/>
              </w:rPr>
            </w:r>
          </w:p>
          <w:p w:rsidR="00000000" w:rsidDel="00000000" w:rsidP="00000000" w:rsidRDefault="00000000" w:rsidRPr="00000000" w14:paraId="0000047F">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80">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481">
            <w:pPr>
              <w:rPr>
                <w:u w:val="single"/>
              </w:rPr>
            </w:pPr>
            <w:r w:rsidDel="00000000" w:rsidR="00000000" w:rsidRPr="00000000">
              <w:rPr>
                <w:rtl w:val="0"/>
              </w:rPr>
            </w:r>
          </w:p>
          <w:p w:rsidR="00000000" w:rsidDel="00000000" w:rsidP="00000000" w:rsidRDefault="00000000" w:rsidRPr="00000000" w14:paraId="00000482">
            <w:pPr>
              <w:rPr>
                <w:u w:val="single"/>
              </w:rPr>
            </w:pPr>
            <w:r w:rsidDel="00000000" w:rsidR="00000000" w:rsidRPr="00000000">
              <w:rPr>
                <w:u w:val="single"/>
                <w:rtl w:val="0"/>
              </w:rPr>
              <w:t xml:space="preserve">Camel Case: </w:t>
            </w:r>
          </w:p>
          <w:p w:rsidR="00000000" w:rsidDel="00000000" w:rsidP="00000000" w:rsidRDefault="00000000" w:rsidRPr="00000000" w14:paraId="00000483">
            <w:pPr>
              <w:rPr/>
            </w:pPr>
            <w:r w:rsidDel="00000000" w:rsidR="00000000" w:rsidRPr="00000000">
              <w:rPr>
                <w:rtl w:val="0"/>
              </w:rPr>
              <w:t xml:space="preserve">dateTimeStart</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Years, months, days, hours, minutes, seconds</w:t>
            </w:r>
          </w:p>
          <w:p w:rsidR="00000000" w:rsidDel="00000000" w:rsidP="00000000" w:rsidRDefault="00000000" w:rsidRPr="00000000" w14:paraId="00000487">
            <w:pPr>
              <w:rPr>
                <w:u w:val="single"/>
              </w:rPr>
            </w:pPr>
            <w:r w:rsidDel="00000000" w:rsidR="00000000" w:rsidRPr="00000000">
              <w:rPr>
                <w:rtl w:val="0"/>
              </w:rPr>
            </w:r>
          </w:p>
          <w:p w:rsidR="00000000" w:rsidDel="00000000" w:rsidP="00000000" w:rsidRDefault="00000000" w:rsidRPr="00000000" w14:paraId="00000488">
            <w:pPr>
              <w:rPr>
                <w:u w:val="single"/>
              </w:rPr>
            </w:pPr>
            <w:r w:rsidDel="00000000" w:rsidR="00000000" w:rsidRPr="00000000">
              <w:rPr>
                <w:u w:val="single"/>
                <w:rtl w:val="0"/>
              </w:rPr>
              <w:t xml:space="preserve">Resolution: </w:t>
            </w:r>
          </w:p>
          <w:p w:rsidR="00000000" w:rsidDel="00000000" w:rsidP="00000000" w:rsidRDefault="00000000" w:rsidRPr="00000000" w14:paraId="00000489">
            <w:pPr>
              <w:rPr/>
            </w:pPr>
            <w:r w:rsidDel="00000000" w:rsidR="00000000" w:rsidRPr="00000000">
              <w:rPr>
                <w:rtl w:val="0"/>
              </w:rPr>
              <w:t xml:space="preserve">1 second</w:t>
            </w:r>
          </w:p>
          <w:p w:rsidR="00000000" w:rsidDel="00000000" w:rsidP="00000000" w:rsidRDefault="00000000" w:rsidRPr="00000000" w14:paraId="0000048A">
            <w:pPr>
              <w:rPr>
                <w:u w:val="single"/>
              </w:rPr>
            </w:pPr>
            <w:r w:rsidDel="00000000" w:rsidR="00000000" w:rsidRPr="00000000">
              <w:rPr>
                <w:rtl w:val="0"/>
              </w:rPr>
            </w:r>
          </w:p>
          <w:p w:rsidR="00000000" w:rsidDel="00000000" w:rsidP="00000000" w:rsidRDefault="00000000" w:rsidRPr="00000000" w14:paraId="0000048B">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rtl w:val="0"/>
              </w:rPr>
              <w:t xml:space="preserve">19850412T183059 denotes 18 hours, 30 minutes, and 59 seconds on 12 April 1985.</w:t>
            </w:r>
          </w:p>
        </w:tc>
      </w:tr>
    </w:tbl>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uheed61iajx6" w:id="19"/>
      <w:bookmarkEnd w:id="19"/>
      <w:r w:rsidDel="00000000" w:rsidR="00000000" w:rsidRPr="00000000">
        <w:rPr>
          <w:rFonts w:ascii="Times New Roman" w:cs="Times New Roman" w:eastAsia="Times New Roman" w:hAnsi="Times New Roman"/>
          <w:sz w:val="24"/>
          <w:szCs w:val="24"/>
          <w:rtl w:val="0"/>
        </w:rPr>
        <w:t xml:space="preserve">B.09 Email Address</w:t>
      </w:r>
    </w:p>
    <w:tbl>
      <w:tblPr>
        <w:tblStyle w:val="Table46"/>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A0">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Identifies an email box to which email messages are delivered.</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4A4">
            <w:pPr>
              <w:rPr/>
            </w:pPr>
            <w:r w:rsidDel="00000000" w:rsidR="00000000" w:rsidRPr="00000000">
              <w:rPr>
                <w:rtl w:val="0"/>
              </w:rPr>
              <w:t xml:space="preserve">IHO Registry, Hydro Domain, https://en.wikipedia.org/wiki/Email_address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A7">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4A8">
            <w:pPr>
              <w:rPr>
                <w:u w:val="single"/>
              </w:rPr>
            </w:pPr>
            <w:r w:rsidDel="00000000" w:rsidR="00000000" w:rsidRPr="00000000">
              <w:rPr>
                <w:rtl w:val="0"/>
              </w:rPr>
            </w:r>
          </w:p>
          <w:p w:rsidR="00000000" w:rsidDel="00000000" w:rsidP="00000000" w:rsidRDefault="00000000" w:rsidRPr="00000000" w14:paraId="000004A9">
            <w:pPr>
              <w:rPr>
                <w:u w:val="single"/>
              </w:rPr>
            </w:pPr>
            <w:r w:rsidDel="00000000" w:rsidR="00000000" w:rsidRPr="00000000">
              <w:rPr>
                <w:u w:val="single"/>
                <w:rtl w:val="0"/>
              </w:rPr>
              <w:t xml:space="preserve">Camel Case: </w:t>
            </w:r>
          </w:p>
          <w:p w:rsidR="00000000" w:rsidDel="00000000" w:rsidP="00000000" w:rsidRDefault="00000000" w:rsidRPr="00000000" w14:paraId="000004AA">
            <w:pPr>
              <w:rPr/>
            </w:pPr>
            <w:r w:rsidDel="00000000" w:rsidR="00000000" w:rsidRPr="00000000">
              <w:rPr>
                <w:rtl w:val="0"/>
              </w:rPr>
              <w:t xml:space="preserve">emailAddress</w:t>
            </w:r>
          </w:p>
          <w:p w:rsidR="00000000" w:rsidDel="00000000" w:rsidP="00000000" w:rsidRDefault="00000000" w:rsidRPr="00000000" w14:paraId="000004AB">
            <w:pPr>
              <w:rPr>
                <w:u w:val="single"/>
              </w:rPr>
            </w:pPr>
            <w:r w:rsidDel="00000000" w:rsidR="00000000" w:rsidRPr="00000000">
              <w:rPr>
                <w:rtl w:val="0"/>
              </w:rPr>
            </w:r>
          </w:p>
          <w:p w:rsidR="00000000" w:rsidDel="00000000" w:rsidP="00000000" w:rsidRDefault="00000000" w:rsidRPr="00000000" w14:paraId="000004AC">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r>
          </w:p>
        </w:tc>
      </w:tr>
    </w:tbl>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br w:type="page"/>
      </w:r>
      <w:r w:rsidDel="00000000" w:rsidR="00000000" w:rsidRPr="00000000">
        <w:rPr>
          <w:rtl w:val="0"/>
        </w:rPr>
      </w:r>
    </w:p>
    <w:p w:rsidR="00000000" w:rsidDel="00000000" w:rsidP="00000000" w:rsidRDefault="00000000" w:rsidRPr="00000000" w14:paraId="000004B0">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n0ws5bkcbmqe" w:id="20"/>
      <w:bookmarkEnd w:id="20"/>
      <w:r w:rsidDel="00000000" w:rsidR="00000000" w:rsidRPr="00000000">
        <w:rPr>
          <w:rFonts w:ascii="Times New Roman" w:cs="Times New Roman" w:eastAsia="Times New Roman" w:hAnsi="Times New Roman"/>
          <w:sz w:val="24"/>
          <w:szCs w:val="24"/>
          <w:rtl w:val="0"/>
        </w:rPr>
        <w:t xml:space="preserve">B.10 Ice Accretion Rate</w:t>
      </w:r>
    </w:p>
    <w:tbl>
      <w:tblPr>
        <w:tblStyle w:val="Table47"/>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B1">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B2">
            <w:pPr>
              <w:rPr/>
            </w:pPr>
            <w:r w:rsidDel="00000000" w:rsidR="00000000" w:rsidRPr="00000000">
              <w:rPr>
                <w:rtl w:val="0"/>
              </w:rPr>
              <w:t xml:space="preserve">Represents the ice accretion warning that has been exceeded or forecast to be exceeded based on ice accumulation rates.</w:t>
            </w:r>
          </w:p>
          <w:p w:rsidR="00000000" w:rsidDel="00000000" w:rsidP="00000000" w:rsidRDefault="00000000" w:rsidRPr="00000000" w14:paraId="000004B3">
            <w:pPr>
              <w:rPr>
                <w:u w:val="single"/>
              </w:rPr>
            </w:pPr>
            <w:r w:rsidDel="00000000" w:rsidR="00000000" w:rsidRPr="00000000">
              <w:rPr>
                <w:rtl w:val="0"/>
              </w:rPr>
            </w:r>
          </w:p>
          <w:p w:rsidR="00000000" w:rsidDel="00000000" w:rsidP="00000000" w:rsidRDefault="00000000" w:rsidRPr="00000000" w14:paraId="000004B4">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WMO-No.558</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B8">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4B9">
            <w:pPr>
              <w:rPr>
                <w:u w:val="single"/>
              </w:rPr>
            </w:pPr>
            <w:r w:rsidDel="00000000" w:rsidR="00000000" w:rsidRPr="00000000">
              <w:rPr>
                <w:rtl w:val="0"/>
              </w:rPr>
            </w:r>
          </w:p>
          <w:p w:rsidR="00000000" w:rsidDel="00000000" w:rsidP="00000000" w:rsidRDefault="00000000" w:rsidRPr="00000000" w14:paraId="000004BA">
            <w:pPr>
              <w:rPr>
                <w:u w:val="single"/>
              </w:rPr>
            </w:pPr>
            <w:r w:rsidDel="00000000" w:rsidR="00000000" w:rsidRPr="00000000">
              <w:rPr>
                <w:u w:val="single"/>
                <w:rtl w:val="0"/>
              </w:rPr>
              <w:t xml:space="preserve">Camel Case: </w:t>
            </w:r>
          </w:p>
          <w:p w:rsidR="00000000" w:rsidDel="00000000" w:rsidP="00000000" w:rsidRDefault="00000000" w:rsidRPr="00000000" w14:paraId="000004BB">
            <w:pPr>
              <w:rPr/>
            </w:pPr>
            <w:r w:rsidDel="00000000" w:rsidR="00000000" w:rsidRPr="00000000">
              <w:rPr>
                <w:rtl w:val="0"/>
              </w:rPr>
              <w:t xml:space="preserve">iceAccretionRate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numPr>
                <w:ilvl w:val="0"/>
                <w:numId w:val="4"/>
              </w:numPr>
              <w:ind w:left="720" w:hanging="360"/>
              <w:jc w:val="left"/>
              <w:rPr>
                <w:rFonts w:ascii="Times New Roman" w:cs="Times New Roman" w:eastAsia="Times New Roman" w:hAnsi="Times New Roman"/>
                <w:b w:val="1"/>
              </w:rPr>
            </w:pPr>
            <w:r w:rsidDel="00000000" w:rsidR="00000000" w:rsidRPr="00000000">
              <w:rPr>
                <w:b w:val="1"/>
                <w:rtl w:val="0"/>
              </w:rPr>
              <w:t xml:space="preserve">moderate icing</w:t>
            </w:r>
          </w:p>
          <w:p w:rsidR="00000000" w:rsidDel="00000000" w:rsidP="00000000" w:rsidRDefault="00000000" w:rsidRPr="00000000" w14:paraId="000004BE">
            <w:pPr>
              <w:ind w:left="720" w:firstLine="0"/>
              <w:rPr/>
            </w:pPr>
            <w:r w:rsidDel="00000000" w:rsidR="00000000" w:rsidRPr="00000000">
              <w:rPr>
                <w:u w:val="single"/>
                <w:rtl w:val="0"/>
              </w:rPr>
              <w:t xml:space="preserve">Definition:</w:t>
            </w:r>
            <w:r w:rsidDel="00000000" w:rsidR="00000000" w:rsidRPr="00000000">
              <w:rPr>
                <w:rtl w:val="0"/>
              </w:rPr>
              <w:t xml:space="preserve"> Ice accumulation rates between 0.7 and 2 centimetres per hour are forecast or occurring. </w:t>
            </w:r>
          </w:p>
          <w:p w:rsidR="00000000" w:rsidDel="00000000" w:rsidP="00000000" w:rsidRDefault="00000000" w:rsidRPr="00000000" w14:paraId="000004BF">
            <w:pPr>
              <w:ind w:left="720" w:firstLine="0"/>
              <w:rPr/>
            </w:pPr>
            <w:r w:rsidDel="00000000" w:rsidR="00000000" w:rsidRPr="00000000">
              <w:rPr>
                <w:u w:val="single"/>
                <w:rtl w:val="0"/>
              </w:rPr>
              <w:t xml:space="preserve">Camel Case:</w:t>
            </w:r>
            <w:r w:rsidDel="00000000" w:rsidR="00000000" w:rsidRPr="00000000">
              <w:rPr>
                <w:rtl w:val="0"/>
              </w:rPr>
              <w:t xml:space="preserve"> moderateIcing</w:t>
            </w:r>
          </w:p>
          <w:p w:rsidR="00000000" w:rsidDel="00000000" w:rsidP="00000000" w:rsidRDefault="00000000" w:rsidRPr="00000000" w14:paraId="000004C0">
            <w:pPr>
              <w:ind w:left="720" w:firstLine="0"/>
              <w:rPr/>
            </w:pPr>
            <w:r w:rsidDel="00000000" w:rsidR="00000000" w:rsidRPr="00000000">
              <w:rPr>
                <w:rtl w:val="0"/>
              </w:rPr>
            </w:r>
          </w:p>
          <w:p w:rsidR="00000000" w:rsidDel="00000000" w:rsidP="00000000" w:rsidRDefault="00000000" w:rsidRPr="00000000" w14:paraId="000004C1">
            <w:pPr>
              <w:numPr>
                <w:ilvl w:val="0"/>
                <w:numId w:val="4"/>
              </w:numPr>
              <w:ind w:left="720" w:hanging="360"/>
              <w:jc w:val="left"/>
              <w:rPr>
                <w:rFonts w:ascii="Times New Roman" w:cs="Times New Roman" w:eastAsia="Times New Roman" w:hAnsi="Times New Roman"/>
                <w:b w:val="1"/>
              </w:rPr>
            </w:pPr>
            <w:r w:rsidDel="00000000" w:rsidR="00000000" w:rsidRPr="00000000">
              <w:rPr>
                <w:b w:val="1"/>
                <w:rtl w:val="0"/>
              </w:rPr>
              <w:t xml:space="preserve">severe icing </w:t>
            </w:r>
          </w:p>
          <w:p w:rsidR="00000000" w:rsidDel="00000000" w:rsidP="00000000" w:rsidRDefault="00000000" w:rsidRPr="00000000" w14:paraId="000004C2">
            <w:pPr>
              <w:ind w:left="720" w:firstLine="0"/>
              <w:rPr/>
            </w:pPr>
            <w:r w:rsidDel="00000000" w:rsidR="00000000" w:rsidRPr="00000000">
              <w:rPr>
                <w:u w:val="single"/>
                <w:rtl w:val="0"/>
              </w:rPr>
              <w:t xml:space="preserve">Definition:</w:t>
            </w:r>
            <w:r w:rsidDel="00000000" w:rsidR="00000000" w:rsidRPr="00000000">
              <w:rPr>
                <w:rtl w:val="0"/>
              </w:rPr>
              <w:t xml:space="preserve"> Ice accumulation rates greater than 2 centimetres per hour are forecast or occurring. </w:t>
            </w:r>
          </w:p>
          <w:p w:rsidR="00000000" w:rsidDel="00000000" w:rsidP="00000000" w:rsidRDefault="00000000" w:rsidRPr="00000000" w14:paraId="000004C3">
            <w:pPr>
              <w:ind w:left="720" w:firstLine="0"/>
              <w:rPr/>
            </w:pPr>
            <w:r w:rsidDel="00000000" w:rsidR="00000000" w:rsidRPr="00000000">
              <w:rPr>
                <w:u w:val="single"/>
                <w:rtl w:val="0"/>
              </w:rPr>
              <w:t xml:space="preserve">Camel Case:</w:t>
            </w:r>
            <w:r w:rsidDel="00000000" w:rsidR="00000000" w:rsidRPr="00000000">
              <w:rPr>
                <w:rtl w:val="0"/>
              </w:rPr>
              <w:t xml:space="preserve"> severeIcing</w:t>
            </w:r>
          </w:p>
          <w:p w:rsidR="00000000" w:rsidDel="00000000" w:rsidP="00000000" w:rsidRDefault="00000000" w:rsidRPr="00000000" w14:paraId="000004C4">
            <w:pPr>
              <w:rPr>
                <w:u w:val="single"/>
              </w:rPr>
            </w:pPr>
            <w:r w:rsidDel="00000000" w:rsidR="00000000" w:rsidRPr="00000000">
              <w:rPr>
                <w:rtl w:val="0"/>
              </w:rPr>
            </w:r>
          </w:p>
          <w:p w:rsidR="00000000" w:rsidDel="00000000" w:rsidP="00000000" w:rsidRDefault="00000000" w:rsidRPr="00000000" w14:paraId="000004C5">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r>
          </w:p>
        </w:tc>
      </w:tr>
    </w:tbl>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br w:type="page"/>
      </w:r>
      <w:r w:rsidDel="00000000" w:rsidR="00000000" w:rsidRPr="00000000">
        <w:rPr>
          <w:rtl w:val="0"/>
        </w:rPr>
      </w:r>
    </w:p>
    <w:p w:rsidR="00000000" w:rsidDel="00000000" w:rsidP="00000000" w:rsidRDefault="00000000" w:rsidRPr="00000000" w14:paraId="000004D3">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w46vlp3rgie9" w:id="21"/>
      <w:bookmarkEnd w:id="21"/>
      <w:r w:rsidDel="00000000" w:rsidR="00000000" w:rsidRPr="00000000">
        <w:rPr>
          <w:rFonts w:ascii="Times New Roman" w:cs="Times New Roman" w:eastAsia="Times New Roman" w:hAnsi="Times New Roman"/>
          <w:sz w:val="24"/>
          <w:szCs w:val="24"/>
          <w:rtl w:val="0"/>
        </w:rPr>
        <w:t xml:space="preserve">B.11 Issued Date Time</w:t>
      </w:r>
    </w:p>
    <w:tbl>
      <w:tblPr>
        <w:tblStyle w:val="Table48"/>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D4">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The time, expressed in Universal Time Coordinated (UTC) at which an object and its attributes are issued from an agency.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u w:val="single"/>
              </w:rPr>
            </w:pPr>
            <w:r w:rsidDel="00000000" w:rsidR="00000000" w:rsidRPr="00000000">
              <w:rPr>
                <w:u w:val="single"/>
                <w:rtl w:val="0"/>
              </w:rPr>
              <w:t xml:space="preserve">Reference: </w:t>
            </w:r>
          </w:p>
          <w:p w:rsidR="00000000" w:rsidDel="00000000" w:rsidP="00000000" w:rsidRDefault="00000000" w:rsidRPr="00000000" w14:paraId="000004D8">
            <w:pPr>
              <w:rPr/>
            </w:pPr>
            <w:r w:rsidDel="00000000" w:rsidR="00000000" w:rsidRPr="00000000">
              <w:rPr>
                <w:rtl w:val="0"/>
              </w:rPr>
              <w:t xml:space="preserve">NWSI 10-303, 5.8</w:t>
            </w:r>
          </w:p>
          <w:p w:rsidR="00000000" w:rsidDel="00000000" w:rsidP="00000000" w:rsidRDefault="00000000" w:rsidRPr="00000000" w14:paraId="000004D9">
            <w:pPr>
              <w:rPr>
                <w:u w:val="single"/>
              </w:rPr>
            </w:pPr>
            <w:r w:rsidDel="00000000" w:rsidR="00000000" w:rsidRPr="00000000">
              <w:rPr>
                <w:rtl w:val="0"/>
              </w:rPr>
            </w:r>
          </w:p>
          <w:p w:rsidR="00000000" w:rsidDel="00000000" w:rsidP="00000000" w:rsidRDefault="00000000" w:rsidRPr="00000000" w14:paraId="000004DA">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DB">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4DC">
            <w:pPr>
              <w:rPr>
                <w:u w:val="single"/>
              </w:rPr>
            </w:pPr>
            <w:r w:rsidDel="00000000" w:rsidR="00000000" w:rsidRPr="00000000">
              <w:rPr>
                <w:rtl w:val="0"/>
              </w:rPr>
            </w:r>
          </w:p>
          <w:p w:rsidR="00000000" w:rsidDel="00000000" w:rsidP="00000000" w:rsidRDefault="00000000" w:rsidRPr="00000000" w14:paraId="000004DD">
            <w:pPr>
              <w:rPr>
                <w:u w:val="single"/>
              </w:rPr>
            </w:pPr>
            <w:r w:rsidDel="00000000" w:rsidR="00000000" w:rsidRPr="00000000">
              <w:rPr>
                <w:u w:val="single"/>
                <w:rtl w:val="0"/>
              </w:rPr>
              <w:t xml:space="preserve">Camel Case: </w:t>
            </w:r>
          </w:p>
          <w:p w:rsidR="00000000" w:rsidDel="00000000" w:rsidP="00000000" w:rsidRDefault="00000000" w:rsidRPr="00000000" w14:paraId="000004DE">
            <w:pPr>
              <w:rPr/>
            </w:pPr>
            <w:r w:rsidDel="00000000" w:rsidR="00000000" w:rsidRPr="00000000">
              <w:rPr>
                <w:rtl w:val="0"/>
              </w:rPr>
              <w:t xml:space="preserve">issuedDateTime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Years, months, days, hours, minutes, seconds</w:t>
            </w:r>
          </w:p>
          <w:p w:rsidR="00000000" w:rsidDel="00000000" w:rsidP="00000000" w:rsidRDefault="00000000" w:rsidRPr="00000000" w14:paraId="000004E2">
            <w:pPr>
              <w:rPr>
                <w:u w:val="single"/>
              </w:rPr>
            </w:pPr>
            <w:r w:rsidDel="00000000" w:rsidR="00000000" w:rsidRPr="00000000">
              <w:rPr>
                <w:rtl w:val="0"/>
              </w:rPr>
            </w:r>
          </w:p>
          <w:p w:rsidR="00000000" w:rsidDel="00000000" w:rsidP="00000000" w:rsidRDefault="00000000" w:rsidRPr="00000000" w14:paraId="000004E3">
            <w:pPr>
              <w:rPr>
                <w:u w:val="single"/>
              </w:rPr>
            </w:pPr>
            <w:r w:rsidDel="00000000" w:rsidR="00000000" w:rsidRPr="00000000">
              <w:rPr>
                <w:u w:val="single"/>
                <w:rtl w:val="0"/>
              </w:rPr>
              <w:t xml:space="preserve">Resolution: </w:t>
            </w:r>
          </w:p>
          <w:p w:rsidR="00000000" w:rsidDel="00000000" w:rsidP="00000000" w:rsidRDefault="00000000" w:rsidRPr="00000000" w14:paraId="000004E4">
            <w:pPr>
              <w:rPr/>
            </w:pPr>
            <w:r w:rsidDel="00000000" w:rsidR="00000000" w:rsidRPr="00000000">
              <w:rPr>
                <w:rtl w:val="0"/>
              </w:rPr>
              <w:t xml:space="preserve">1 second</w:t>
            </w:r>
          </w:p>
          <w:p w:rsidR="00000000" w:rsidDel="00000000" w:rsidP="00000000" w:rsidRDefault="00000000" w:rsidRPr="00000000" w14:paraId="000004E5">
            <w:pPr>
              <w:rPr>
                <w:u w:val="single"/>
              </w:rPr>
            </w:pPr>
            <w:r w:rsidDel="00000000" w:rsidR="00000000" w:rsidRPr="00000000">
              <w:rPr>
                <w:rtl w:val="0"/>
              </w:rPr>
            </w:r>
          </w:p>
          <w:p w:rsidR="00000000" w:rsidDel="00000000" w:rsidP="00000000" w:rsidRDefault="00000000" w:rsidRPr="00000000" w14:paraId="000004E6">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E8">
            <w:pPr>
              <w:rPr>
                <w:u w:val="single"/>
              </w:rPr>
            </w:pPr>
            <w:r w:rsidDel="00000000" w:rsidR="00000000" w:rsidRPr="00000000">
              <w:rPr>
                <w:rtl w:val="0"/>
              </w:rPr>
            </w:r>
          </w:p>
          <w:p w:rsidR="00000000" w:rsidDel="00000000" w:rsidP="00000000" w:rsidRDefault="00000000" w:rsidRPr="00000000" w14:paraId="000004E9">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19850412T183059 denotes 18 hours, 30 minutes, and 59 seconds on 12 April 1985.</w:t>
            </w:r>
          </w:p>
          <w:p w:rsidR="00000000" w:rsidDel="00000000" w:rsidP="00000000" w:rsidRDefault="00000000" w:rsidRPr="00000000" w14:paraId="000004EB">
            <w:pPr>
              <w:rPr/>
            </w:pPr>
            <w:r w:rsidDel="00000000" w:rsidR="00000000" w:rsidRPr="00000000">
              <w:rPr>
                <w:rtl w:val="0"/>
              </w:rPr>
            </w:r>
          </w:p>
        </w:tc>
      </w:tr>
    </w:tbl>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bookmarkStart w:colFirst="0" w:colLast="0" w:name="_heading=h.sidyjolyqm1j" w:id="22"/>
      <w:bookmarkEnd w:id="22"/>
      <w:r w:rsidDel="00000000" w:rsidR="00000000" w:rsidRPr="00000000">
        <w:rPr>
          <w:rtl w:val="0"/>
        </w:rPr>
      </w:r>
    </w:p>
    <w:p w:rsidR="00000000" w:rsidDel="00000000" w:rsidP="00000000" w:rsidRDefault="00000000" w:rsidRPr="00000000" w14:paraId="000004E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A">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bm0bekdvaos1" w:id="23"/>
      <w:bookmarkEnd w:id="23"/>
      <w:r w:rsidDel="00000000" w:rsidR="00000000" w:rsidRPr="00000000">
        <w:rPr>
          <w:rFonts w:ascii="Times New Roman" w:cs="Times New Roman" w:eastAsia="Times New Roman" w:hAnsi="Times New Roman"/>
          <w:sz w:val="24"/>
          <w:szCs w:val="24"/>
          <w:rtl w:val="0"/>
        </w:rPr>
        <w:t xml:space="preserve">B.12 Issuing Service</w:t>
      </w:r>
    </w:p>
    <w:tbl>
      <w:tblPr>
        <w:tblStyle w:val="Table49"/>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4FB">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FC">
            <w:pPr>
              <w:widowControl w:val="1"/>
              <w:spacing w:line="276" w:lineRule="auto"/>
              <w:jc w:val="left"/>
              <w:rPr>
                <w:highlight w:val="white"/>
              </w:rPr>
            </w:pPr>
            <w:r w:rsidDel="00000000" w:rsidR="00000000" w:rsidRPr="00000000">
              <w:rPr>
                <w:highlight w:val="white"/>
                <w:rtl w:val="0"/>
              </w:rPr>
              <w:t xml:space="preserve">The number of the METAREA, name of the Nation, and the National Meteorological and Hydrological Service (NMHS) or National Authority that broadcast the warning.</w:t>
            </w:r>
          </w:p>
          <w:p w:rsidR="00000000" w:rsidDel="00000000" w:rsidP="00000000" w:rsidRDefault="00000000" w:rsidRPr="00000000" w14:paraId="000004FD">
            <w:pPr>
              <w:rPr>
                <w:u w:val="single"/>
              </w:rPr>
            </w:pPr>
            <w:r w:rsidDel="00000000" w:rsidR="00000000" w:rsidRPr="00000000">
              <w:rPr>
                <w:rtl w:val="0"/>
              </w:rPr>
            </w:r>
          </w:p>
          <w:p w:rsidR="00000000" w:rsidDel="00000000" w:rsidP="00000000" w:rsidRDefault="00000000" w:rsidRPr="00000000" w14:paraId="000004FE">
            <w:pPr>
              <w:rPr>
                <w:u w:val="single"/>
              </w:rPr>
            </w:pPr>
            <w:r w:rsidDel="00000000" w:rsidR="00000000" w:rsidRPr="00000000">
              <w:rPr>
                <w:u w:val="single"/>
                <w:rtl w:val="0"/>
              </w:rPr>
              <w:t xml:space="preserve">Reference:</w:t>
            </w:r>
          </w:p>
          <w:p w:rsidR="00000000" w:rsidDel="00000000" w:rsidP="00000000" w:rsidRDefault="00000000" w:rsidRPr="00000000" w14:paraId="000004FF">
            <w:pPr>
              <w:rPr/>
            </w:pPr>
            <w:r w:rsidDel="00000000" w:rsidR="00000000" w:rsidRPr="00000000">
              <w:rPr>
                <w:rtl w:val="0"/>
              </w:rPr>
              <w:t xml:space="preserve">S-412 WMO Weather Product Specification</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u w:val="single"/>
              </w:rPr>
            </w:pPr>
            <w:r w:rsidDel="00000000" w:rsidR="00000000" w:rsidRPr="00000000">
              <w:rPr>
                <w:u w:val="single"/>
                <w:rtl w:val="0"/>
              </w:rPr>
              <w:t xml:space="preserve">Item Type: </w:t>
            </w:r>
          </w:p>
          <w:p w:rsidR="00000000" w:rsidDel="00000000" w:rsidP="00000000" w:rsidRDefault="00000000" w:rsidRPr="00000000" w14:paraId="00000502">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503">
            <w:pPr>
              <w:rPr>
                <w:u w:val="single"/>
              </w:rPr>
            </w:pPr>
            <w:r w:rsidDel="00000000" w:rsidR="00000000" w:rsidRPr="00000000">
              <w:rPr>
                <w:rtl w:val="0"/>
              </w:rPr>
            </w:r>
          </w:p>
          <w:p w:rsidR="00000000" w:rsidDel="00000000" w:rsidP="00000000" w:rsidRDefault="00000000" w:rsidRPr="00000000" w14:paraId="00000504">
            <w:pPr>
              <w:rPr>
                <w:u w:val="single"/>
              </w:rPr>
            </w:pPr>
            <w:r w:rsidDel="00000000" w:rsidR="00000000" w:rsidRPr="00000000">
              <w:rPr>
                <w:u w:val="single"/>
                <w:rtl w:val="0"/>
              </w:rPr>
              <w:t xml:space="preserve">Camel Case: </w:t>
            </w:r>
          </w:p>
          <w:p w:rsidR="00000000" w:rsidDel="00000000" w:rsidP="00000000" w:rsidRDefault="00000000" w:rsidRPr="00000000" w14:paraId="00000505">
            <w:pPr>
              <w:rPr/>
            </w:pPr>
            <w:r w:rsidDel="00000000" w:rsidR="00000000" w:rsidRPr="00000000">
              <w:rPr>
                <w:rtl w:val="0"/>
              </w:rPr>
              <w:t xml:space="preserve">issuingService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u w:val="single"/>
              </w:rPr>
            </w:pPr>
            <w:r w:rsidDel="00000000" w:rsidR="00000000" w:rsidRPr="00000000">
              <w:rPr>
                <w:u w:val="single"/>
                <w:rtl w:val="0"/>
              </w:rPr>
              <w:t xml:space="preserve">Sub-Attributes: </w:t>
            </w:r>
          </w:p>
          <w:p w:rsidR="00000000" w:rsidDel="00000000" w:rsidP="00000000" w:rsidRDefault="00000000" w:rsidRPr="00000000" w14:paraId="00000508">
            <w:pPr>
              <w:rPr/>
            </w:pPr>
            <w:r w:rsidDel="00000000" w:rsidR="00000000" w:rsidRPr="00000000">
              <w:rPr>
                <w:rtl w:val="0"/>
              </w:rPr>
              <w:t xml:space="preserve">countryName</w:t>
            </w:r>
          </w:p>
          <w:p w:rsidR="00000000" w:rsidDel="00000000" w:rsidP="00000000" w:rsidRDefault="00000000" w:rsidRPr="00000000" w14:paraId="00000509">
            <w:pPr>
              <w:rPr/>
            </w:pPr>
            <w:r w:rsidDel="00000000" w:rsidR="00000000" w:rsidRPr="00000000">
              <w:rPr>
                <w:rtl w:val="0"/>
              </w:rPr>
              <w:t xml:space="preserve">issuingServiceName</w:t>
            </w:r>
          </w:p>
          <w:p w:rsidR="00000000" w:rsidDel="00000000" w:rsidP="00000000" w:rsidRDefault="00000000" w:rsidRPr="00000000" w14:paraId="0000050A">
            <w:pPr>
              <w:rPr/>
            </w:pPr>
            <w:r w:rsidDel="00000000" w:rsidR="00000000" w:rsidRPr="00000000">
              <w:rPr>
                <w:rtl w:val="0"/>
              </w:rPr>
              <w:t xml:space="preserve">mETAREAName</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0D">
            <w:pPr>
              <w:rPr/>
            </w:pPr>
            <w:r w:rsidDel="00000000" w:rsidR="00000000" w:rsidRPr="00000000">
              <w:rPr>
                <w:rtl w:val="0"/>
              </w:rPr>
            </w:r>
          </w:p>
        </w:tc>
      </w:tr>
    </w:tbl>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F">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nv3h7g1l1ldl" w:id="24"/>
      <w:bookmarkEnd w:id="24"/>
      <w:r w:rsidDel="00000000" w:rsidR="00000000" w:rsidRPr="00000000">
        <w:rPr>
          <w:rFonts w:ascii="Times New Roman" w:cs="Times New Roman" w:eastAsia="Times New Roman" w:hAnsi="Times New Roman"/>
          <w:sz w:val="24"/>
          <w:szCs w:val="24"/>
          <w:rtl w:val="0"/>
        </w:rPr>
        <w:t xml:space="preserve">B.13 Issuing Service Name</w:t>
      </w:r>
    </w:p>
    <w:sdt>
      <w:sdtPr>
        <w:lock w:val="contentLocked"/>
        <w:tag w:val="goog_rdk_40"/>
      </w:sdtPr>
      <w:sdtContent>
        <w:tbl>
          <w:tblPr>
            <w:tblStyle w:val="Table50"/>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520">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21">
                <w:pPr>
                  <w:widowControl w:val="1"/>
                  <w:spacing w:line="276" w:lineRule="auto"/>
                  <w:jc w:val="left"/>
                  <w:rPr>
                    <w:highlight w:val="white"/>
                  </w:rPr>
                </w:pPr>
                <w:r w:rsidDel="00000000" w:rsidR="00000000" w:rsidRPr="00000000">
                  <w:rPr>
                    <w:highlight w:val="white"/>
                    <w:rtl w:val="0"/>
                  </w:rPr>
                  <w:t xml:space="preserve">The identifier that indicates which organization issued meteorological and oceanographic data.</w:t>
                </w:r>
              </w:p>
              <w:p w:rsidR="00000000" w:rsidDel="00000000" w:rsidP="00000000" w:rsidRDefault="00000000" w:rsidRPr="00000000" w14:paraId="00000522">
                <w:pPr>
                  <w:rPr>
                    <w:u w:val="single"/>
                  </w:rPr>
                </w:pPr>
                <w:r w:rsidDel="00000000" w:rsidR="00000000" w:rsidRPr="00000000">
                  <w:rPr>
                    <w:rtl w:val="0"/>
                  </w:rPr>
                </w:r>
              </w:p>
              <w:p w:rsidR="00000000" w:rsidDel="00000000" w:rsidP="00000000" w:rsidRDefault="00000000" w:rsidRPr="00000000" w14:paraId="00000523">
                <w:pPr>
                  <w:rPr>
                    <w:u w:val="single"/>
                  </w:rPr>
                </w:pPr>
                <w:r w:rsidDel="00000000" w:rsidR="00000000" w:rsidRPr="00000000">
                  <w:rPr>
                    <w:u w:val="single"/>
                    <w:rtl w:val="0"/>
                  </w:rPr>
                  <w:t xml:space="preserve">Reference:</w:t>
                </w:r>
              </w:p>
              <w:p w:rsidR="00000000" w:rsidDel="00000000" w:rsidP="00000000" w:rsidRDefault="00000000" w:rsidRPr="00000000" w14:paraId="00000524">
                <w:pPr>
                  <w:rPr/>
                </w:pPr>
                <w:r w:rsidDel="00000000" w:rsidR="00000000" w:rsidRPr="00000000">
                  <w:rPr>
                    <w:rtl w:val="0"/>
                  </w:rPr>
                  <w:t xml:space="preserve">S-412 WMO Weather Product Specification</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u w:val="single"/>
                  </w:rPr>
                </w:pPr>
                <w:r w:rsidDel="00000000" w:rsidR="00000000" w:rsidRPr="00000000">
                  <w:rPr>
                    <w:u w:val="single"/>
                    <w:rtl w:val="0"/>
                  </w:rPr>
                  <w:t xml:space="preserve">Item Type: </w:t>
                </w:r>
              </w:p>
              <w:p w:rsidR="00000000" w:rsidDel="00000000" w:rsidP="00000000" w:rsidRDefault="00000000" w:rsidRPr="00000000" w14:paraId="00000527">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528">
                <w:pPr>
                  <w:rPr>
                    <w:u w:val="single"/>
                  </w:rPr>
                </w:pPr>
                <w:r w:rsidDel="00000000" w:rsidR="00000000" w:rsidRPr="00000000">
                  <w:rPr>
                    <w:rtl w:val="0"/>
                  </w:rPr>
                </w:r>
              </w:p>
              <w:p w:rsidR="00000000" w:rsidDel="00000000" w:rsidP="00000000" w:rsidRDefault="00000000" w:rsidRPr="00000000" w14:paraId="00000529">
                <w:pPr>
                  <w:rPr>
                    <w:u w:val="single"/>
                  </w:rPr>
                </w:pPr>
                <w:r w:rsidDel="00000000" w:rsidR="00000000" w:rsidRPr="00000000">
                  <w:rPr>
                    <w:u w:val="single"/>
                    <w:rtl w:val="0"/>
                  </w:rPr>
                  <w:t xml:space="preserve">Camel Case: </w:t>
                </w:r>
              </w:p>
              <w:p w:rsidR="00000000" w:rsidDel="00000000" w:rsidP="00000000" w:rsidRDefault="00000000" w:rsidRPr="00000000" w14:paraId="0000052A">
                <w:pPr>
                  <w:rPr/>
                </w:pPr>
                <w:r w:rsidDel="00000000" w:rsidR="00000000" w:rsidRPr="00000000">
                  <w:rPr>
                    <w:rtl w:val="0"/>
                  </w:rPr>
                  <w:t xml:space="preserve">issuingServiceName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u w:val="single"/>
                  </w:rPr>
                </w:pPr>
                <w:r w:rsidDel="00000000" w:rsidR="00000000" w:rsidRPr="00000000">
                  <w:rPr>
                    <w:u w:val="single"/>
                    <w:rtl w:val="0"/>
                  </w:rPr>
                  <w:t xml:space="preserve">Sub-Attributes: </w:t>
                </w:r>
              </w:p>
              <w:p w:rsidR="00000000" w:rsidDel="00000000" w:rsidP="00000000" w:rsidRDefault="00000000" w:rsidRPr="00000000" w14:paraId="0000052D">
                <w:pPr>
                  <w:rPr/>
                </w:pPr>
                <w:r w:rsidDel="00000000" w:rsidR="00000000" w:rsidRPr="00000000">
                  <w:rPr>
                    <w:rtl w:val="0"/>
                  </w:rPr>
                  <w:t xml:space="preserve">language</w:t>
                </w:r>
              </w:p>
              <w:p w:rsidR="00000000" w:rsidDel="00000000" w:rsidP="00000000" w:rsidRDefault="00000000" w:rsidRPr="00000000" w14:paraId="0000052E">
                <w:pPr>
                  <w:rPr/>
                </w:pPr>
                <w:r w:rsidDel="00000000" w:rsidR="00000000" w:rsidRPr="00000000">
                  <w:rPr>
                    <w:rtl w:val="0"/>
                  </w:rPr>
                  <w:t xml:space="preserve">text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r>
              </w:p>
            </w:tc>
          </w:tr>
        </w:tbl>
      </w:sdtContent>
    </w:sdt>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4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4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4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4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44">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y4ls3gdowrf7" w:id="25"/>
      <w:bookmarkEnd w:id="25"/>
      <w:r w:rsidDel="00000000" w:rsidR="00000000" w:rsidRPr="00000000">
        <w:rPr>
          <w:rFonts w:ascii="Times New Roman" w:cs="Times New Roman" w:eastAsia="Times New Roman" w:hAnsi="Times New Roman"/>
          <w:sz w:val="24"/>
          <w:szCs w:val="24"/>
          <w:rtl w:val="0"/>
        </w:rPr>
        <w:t xml:space="preserve">B.14 Language</w:t>
      </w:r>
    </w:p>
    <w:sdt>
      <w:sdtPr>
        <w:lock w:val="contentLocked"/>
        <w:tag w:val="goog_rdk_41"/>
      </w:sdtPr>
      <w:sdtContent>
        <w:tbl>
          <w:tblPr>
            <w:tblStyle w:val="Table5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545">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46">
                <w:pPr>
                  <w:rPr>
                    <w:highlight w:val="white"/>
                  </w:rPr>
                </w:pPr>
                <w:r w:rsidDel="00000000" w:rsidR="00000000" w:rsidRPr="00000000">
                  <w:rPr>
                    <w:rtl w:val="0"/>
                  </w:rPr>
                  <w:t xml:space="preserve">The method of human communication, either spoken or written, consisting of the use of words in a structured and conventional way.</w:t>
                </w:r>
                <w:r w:rsidDel="00000000" w:rsidR="00000000" w:rsidRPr="00000000">
                  <w:rPr>
                    <w:rtl w:val="0"/>
                  </w:rPr>
                </w:r>
              </w:p>
              <w:p w:rsidR="00000000" w:rsidDel="00000000" w:rsidP="00000000" w:rsidRDefault="00000000" w:rsidRPr="00000000" w14:paraId="00000547">
                <w:pPr>
                  <w:rPr>
                    <w:u w:val="single"/>
                  </w:rPr>
                </w:pPr>
                <w:r w:rsidDel="00000000" w:rsidR="00000000" w:rsidRPr="00000000">
                  <w:rPr>
                    <w:rtl w:val="0"/>
                  </w:rPr>
                </w:r>
              </w:p>
              <w:p w:rsidR="00000000" w:rsidDel="00000000" w:rsidP="00000000" w:rsidRDefault="00000000" w:rsidRPr="00000000" w14:paraId="00000548">
                <w:pPr>
                  <w:rPr>
                    <w:u w:val="single"/>
                  </w:rPr>
                </w:pPr>
                <w:r w:rsidDel="00000000" w:rsidR="00000000" w:rsidRPr="00000000">
                  <w:rPr>
                    <w:u w:val="single"/>
                    <w:rtl w:val="0"/>
                  </w:rPr>
                  <w:t xml:space="preserve">Reference:</w:t>
                </w:r>
              </w:p>
              <w:p w:rsidR="00000000" w:rsidDel="00000000" w:rsidP="00000000" w:rsidRDefault="00000000" w:rsidRPr="00000000" w14:paraId="00000549">
                <w:pPr>
                  <w:rPr/>
                </w:pPr>
                <w:r w:rsidDel="00000000" w:rsidR="00000000" w:rsidRPr="00000000">
                  <w:rPr>
                    <w:rtl w:val="0"/>
                  </w:rPr>
                  <w:t xml:space="preserve">Edition 1.0.0, Clause 27.113, S-101 IHO Electronic Navigational Chart Product Specification</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u w:val="single"/>
                  </w:rPr>
                </w:pPr>
                <w:r w:rsidDel="00000000" w:rsidR="00000000" w:rsidRPr="00000000">
                  <w:rPr>
                    <w:u w:val="single"/>
                    <w:rtl w:val="0"/>
                  </w:rPr>
                  <w:t xml:space="preserve">Item Type: </w:t>
                </w:r>
              </w:p>
              <w:p w:rsidR="00000000" w:rsidDel="00000000" w:rsidP="00000000" w:rsidRDefault="00000000" w:rsidRPr="00000000" w14:paraId="0000054C">
                <w:pPr>
                  <w:rPr>
                    <w:u w:val="single"/>
                  </w:rPr>
                </w:pPr>
                <w:r w:rsidDel="00000000" w:rsidR="00000000" w:rsidRPr="00000000">
                  <w:rPr>
                    <w:rtl w:val="0"/>
                  </w:rPr>
                  <w:t xml:space="preserve">Simple Attribute (data type: language codelist)</w:t>
                </w:r>
                <w:r w:rsidDel="00000000" w:rsidR="00000000" w:rsidRPr="00000000">
                  <w:rPr>
                    <w:rtl w:val="0"/>
                  </w:rPr>
                </w:r>
              </w:p>
              <w:p w:rsidR="00000000" w:rsidDel="00000000" w:rsidP="00000000" w:rsidRDefault="00000000" w:rsidRPr="00000000" w14:paraId="0000054D">
                <w:pPr>
                  <w:rPr>
                    <w:u w:val="single"/>
                  </w:rPr>
                </w:pPr>
                <w:r w:rsidDel="00000000" w:rsidR="00000000" w:rsidRPr="00000000">
                  <w:rPr>
                    <w:rtl w:val="0"/>
                  </w:rPr>
                </w:r>
              </w:p>
              <w:p w:rsidR="00000000" w:rsidDel="00000000" w:rsidP="00000000" w:rsidRDefault="00000000" w:rsidRPr="00000000" w14:paraId="0000054E">
                <w:pPr>
                  <w:rPr>
                    <w:u w:val="single"/>
                  </w:rPr>
                </w:pPr>
                <w:r w:rsidDel="00000000" w:rsidR="00000000" w:rsidRPr="00000000">
                  <w:rPr>
                    <w:u w:val="single"/>
                    <w:rtl w:val="0"/>
                  </w:rPr>
                  <w:t xml:space="preserve">Camel Case: </w:t>
                </w:r>
              </w:p>
              <w:p w:rsidR="00000000" w:rsidDel="00000000" w:rsidP="00000000" w:rsidRDefault="00000000" w:rsidRPr="00000000" w14:paraId="0000054F">
                <w:pPr>
                  <w:rPr/>
                </w:pPr>
                <w:r w:rsidDel="00000000" w:rsidR="00000000" w:rsidRPr="00000000">
                  <w:rPr>
                    <w:rtl w:val="0"/>
                  </w:rPr>
                  <w:t xml:space="preserve">language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t xml:space="preserve">The language is encoded by a 3 character code following ISO 639-2/T.</w:t>
                </w:r>
              </w:p>
              <w:p w:rsidR="00000000" w:rsidDel="00000000" w:rsidP="00000000" w:rsidRDefault="00000000" w:rsidRPr="00000000" w14:paraId="00000553">
                <w:pPr>
                  <w:rPr/>
                </w:pPr>
                <w:r w:rsidDel="00000000" w:rsidR="00000000" w:rsidRPr="00000000">
                  <w:rPr>
                    <w:rtl w:val="0"/>
                  </w:rPr>
                </w:r>
              </w:p>
            </w:tc>
          </w:tr>
        </w:tbl>
      </w:sdtContent>
    </w:sdt>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q6b5vfz7q27c" w:id="26"/>
      <w:bookmarkEnd w:id="26"/>
      <w:r w:rsidDel="00000000" w:rsidR="00000000" w:rsidRPr="00000000">
        <w:rPr>
          <w:rFonts w:ascii="Times New Roman" w:cs="Times New Roman" w:eastAsia="Times New Roman" w:hAnsi="Times New Roman"/>
          <w:sz w:val="24"/>
          <w:szCs w:val="24"/>
          <w:rtl w:val="0"/>
        </w:rPr>
        <w:t xml:space="preserve">B. 15 Language Text</w:t>
      </w:r>
    </w:p>
    <w:sdt>
      <w:sdtPr>
        <w:lock w:val="contentLocked"/>
        <w:tag w:val="goog_rdk_42"/>
      </w:sdtPr>
      <w:sdtContent>
        <w:tbl>
          <w:tblPr>
            <w:tblStyle w:val="Table52"/>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567">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68">
                <w:pPr>
                  <w:widowControl w:val="1"/>
                  <w:spacing w:line="276" w:lineRule="auto"/>
                  <w:jc w:val="left"/>
                  <w:rPr>
                    <w:highlight w:val="white"/>
                  </w:rPr>
                </w:pPr>
                <w:r w:rsidDel="00000000" w:rsidR="00000000" w:rsidRPr="00000000">
                  <w:rPr>
                    <w:highlight w:val="white"/>
                    <w:rtl w:val="0"/>
                  </w:rPr>
                  <w:t xml:space="preserve">A combination of written text and language indication.</w:t>
                </w:r>
              </w:p>
              <w:p w:rsidR="00000000" w:rsidDel="00000000" w:rsidP="00000000" w:rsidRDefault="00000000" w:rsidRPr="00000000" w14:paraId="00000569">
                <w:pPr>
                  <w:rPr>
                    <w:u w:val="single"/>
                  </w:rPr>
                </w:pPr>
                <w:r w:rsidDel="00000000" w:rsidR="00000000" w:rsidRPr="00000000">
                  <w:rPr>
                    <w:rtl w:val="0"/>
                  </w:rPr>
                </w:r>
              </w:p>
              <w:p w:rsidR="00000000" w:rsidDel="00000000" w:rsidP="00000000" w:rsidRDefault="00000000" w:rsidRPr="00000000" w14:paraId="0000056A">
                <w:pPr>
                  <w:rPr>
                    <w:u w:val="single"/>
                  </w:rPr>
                </w:pPr>
                <w:r w:rsidDel="00000000" w:rsidR="00000000" w:rsidRPr="00000000">
                  <w:rPr>
                    <w:u w:val="single"/>
                    <w:rtl w:val="0"/>
                  </w:rPr>
                  <w:t xml:space="preserve">Reference:</w:t>
                </w:r>
              </w:p>
              <w:p w:rsidR="00000000" w:rsidDel="00000000" w:rsidP="00000000" w:rsidRDefault="00000000" w:rsidRPr="00000000" w14:paraId="0000056B">
                <w:pPr>
                  <w:rPr/>
                </w:pPr>
                <w:r w:rsidDel="00000000" w:rsidR="00000000" w:rsidRPr="00000000">
                  <w:rPr>
                    <w:rtl w:val="0"/>
                  </w:rPr>
                  <w:t xml:space="preserve">S-412 WMO Weather Product Specification</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u w:val="single"/>
                  </w:rPr>
                </w:pPr>
                <w:r w:rsidDel="00000000" w:rsidR="00000000" w:rsidRPr="00000000">
                  <w:rPr>
                    <w:u w:val="single"/>
                    <w:rtl w:val="0"/>
                  </w:rPr>
                  <w:t xml:space="preserve">Item Type: </w:t>
                </w:r>
              </w:p>
              <w:p w:rsidR="00000000" w:rsidDel="00000000" w:rsidP="00000000" w:rsidRDefault="00000000" w:rsidRPr="00000000" w14:paraId="0000056E">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56F">
                <w:pPr>
                  <w:rPr>
                    <w:u w:val="single"/>
                  </w:rPr>
                </w:pPr>
                <w:r w:rsidDel="00000000" w:rsidR="00000000" w:rsidRPr="00000000">
                  <w:rPr>
                    <w:rtl w:val="0"/>
                  </w:rPr>
                </w:r>
              </w:p>
              <w:p w:rsidR="00000000" w:rsidDel="00000000" w:rsidP="00000000" w:rsidRDefault="00000000" w:rsidRPr="00000000" w14:paraId="00000570">
                <w:pPr>
                  <w:rPr>
                    <w:u w:val="single"/>
                  </w:rPr>
                </w:pPr>
                <w:r w:rsidDel="00000000" w:rsidR="00000000" w:rsidRPr="00000000">
                  <w:rPr>
                    <w:u w:val="single"/>
                    <w:rtl w:val="0"/>
                  </w:rPr>
                  <w:t xml:space="preserve">Camel Case: </w:t>
                </w:r>
              </w:p>
              <w:p w:rsidR="00000000" w:rsidDel="00000000" w:rsidP="00000000" w:rsidRDefault="00000000" w:rsidRPr="00000000" w14:paraId="00000571">
                <w:pPr>
                  <w:rPr/>
                </w:pPr>
                <w:r w:rsidDel="00000000" w:rsidR="00000000" w:rsidRPr="00000000">
                  <w:rPr>
                    <w:rtl w:val="0"/>
                  </w:rPr>
                  <w:t xml:space="preserve">languageText</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u w:val="single"/>
                  </w:rPr>
                </w:pPr>
                <w:r w:rsidDel="00000000" w:rsidR="00000000" w:rsidRPr="00000000">
                  <w:rPr>
                    <w:u w:val="single"/>
                    <w:rtl w:val="0"/>
                  </w:rPr>
                  <w:t xml:space="preserve">Sub-Attributes: </w:t>
                </w:r>
              </w:p>
              <w:p w:rsidR="00000000" w:rsidDel="00000000" w:rsidP="00000000" w:rsidRDefault="00000000" w:rsidRPr="00000000" w14:paraId="00000574">
                <w:pPr>
                  <w:rPr/>
                </w:pPr>
                <w:r w:rsidDel="00000000" w:rsidR="00000000" w:rsidRPr="00000000">
                  <w:rPr>
                    <w:rtl w:val="0"/>
                  </w:rPr>
                  <w:t xml:space="preserve">language</w:t>
                </w:r>
              </w:p>
              <w:p w:rsidR="00000000" w:rsidDel="00000000" w:rsidP="00000000" w:rsidRDefault="00000000" w:rsidRPr="00000000" w14:paraId="00000575">
                <w:pPr>
                  <w:rPr/>
                </w:pPr>
                <w:r w:rsidDel="00000000" w:rsidR="00000000" w:rsidRPr="00000000">
                  <w:rPr>
                    <w:rtl w:val="0"/>
                  </w:rPr>
                  <w:t xml:space="preserve">text</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r>
              </w:p>
            </w:tc>
          </w:tr>
        </w:tbl>
      </w:sdtContent>
    </w:sdt>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p48ogprz6104" w:id="27"/>
      <w:bookmarkEnd w:id="27"/>
      <w:r w:rsidDel="00000000" w:rsidR="00000000" w:rsidRPr="00000000">
        <w:rPr>
          <w:rFonts w:ascii="Times New Roman" w:cs="Times New Roman" w:eastAsia="Times New Roman" w:hAnsi="Times New Roman"/>
          <w:sz w:val="24"/>
          <w:szCs w:val="24"/>
          <w:rtl w:val="0"/>
        </w:rPr>
        <w:t xml:space="preserve">B.16 Mailing Address</w:t>
      </w:r>
    </w:p>
    <w:tbl>
      <w:tblPr>
        <w:tblStyle w:val="Table53"/>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58B">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The physical address a parcel may be sent to.  </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S-412 WMO Weather Product Specification</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592">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593">
            <w:pPr>
              <w:rPr>
                <w:u w:val="single"/>
              </w:rPr>
            </w:pPr>
            <w:r w:rsidDel="00000000" w:rsidR="00000000" w:rsidRPr="00000000">
              <w:rPr>
                <w:rtl w:val="0"/>
              </w:rPr>
            </w:r>
          </w:p>
          <w:p w:rsidR="00000000" w:rsidDel="00000000" w:rsidP="00000000" w:rsidRDefault="00000000" w:rsidRPr="00000000" w14:paraId="00000594">
            <w:pPr>
              <w:rPr>
                <w:u w:val="single"/>
              </w:rPr>
            </w:pPr>
            <w:r w:rsidDel="00000000" w:rsidR="00000000" w:rsidRPr="00000000">
              <w:rPr>
                <w:u w:val="single"/>
                <w:rtl w:val="0"/>
              </w:rPr>
              <w:t xml:space="preserve">Camel Case: </w:t>
            </w:r>
          </w:p>
          <w:p w:rsidR="00000000" w:rsidDel="00000000" w:rsidP="00000000" w:rsidRDefault="00000000" w:rsidRPr="00000000" w14:paraId="00000595">
            <w:pPr>
              <w:rPr/>
            </w:pPr>
            <w:r w:rsidDel="00000000" w:rsidR="00000000" w:rsidRPr="00000000">
              <w:rPr>
                <w:rtl w:val="0"/>
              </w:rPr>
              <w:t xml:space="preserve">mailingAddress</w:t>
            </w:r>
          </w:p>
          <w:p w:rsidR="00000000" w:rsidDel="00000000" w:rsidP="00000000" w:rsidRDefault="00000000" w:rsidRPr="00000000" w14:paraId="00000596">
            <w:pPr>
              <w:rPr>
                <w:u w:val="single"/>
              </w:rPr>
            </w:pPr>
            <w:r w:rsidDel="00000000" w:rsidR="00000000" w:rsidRPr="00000000">
              <w:rPr>
                <w:rtl w:val="0"/>
              </w:rPr>
            </w:r>
          </w:p>
          <w:p w:rsidR="00000000" w:rsidDel="00000000" w:rsidP="00000000" w:rsidRDefault="00000000" w:rsidRPr="00000000" w14:paraId="00000597">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98">
            <w:pPr>
              <w:rPr/>
            </w:pPr>
            <w:r w:rsidDel="00000000" w:rsidR="00000000" w:rsidRPr="00000000">
              <w:rPr>
                <w:rtl w:val="0"/>
              </w:rPr>
            </w:r>
          </w:p>
        </w:tc>
      </w:tr>
    </w:tbl>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b w:val="1"/>
        </w:rPr>
      </w:pPr>
      <w:r w:rsidDel="00000000" w:rsidR="00000000" w:rsidRPr="00000000">
        <w:rPr>
          <w:rtl w:val="0"/>
        </w:rPr>
      </w:r>
    </w:p>
    <w:p w:rsidR="00000000" w:rsidDel="00000000" w:rsidP="00000000" w:rsidRDefault="00000000" w:rsidRPr="00000000" w14:paraId="000005A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A3">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qbzyj537wtbv" w:id="28"/>
      <w:bookmarkEnd w:id="28"/>
      <w:r w:rsidDel="00000000" w:rsidR="00000000" w:rsidRPr="00000000">
        <w:rPr>
          <w:rFonts w:ascii="Times New Roman" w:cs="Times New Roman" w:eastAsia="Times New Roman" w:hAnsi="Times New Roman"/>
          <w:sz w:val="24"/>
          <w:szCs w:val="24"/>
          <w:rtl w:val="0"/>
        </w:rPr>
        <w:t xml:space="preserve">B.17 Maximum Wind Speed</w:t>
      </w:r>
    </w:p>
    <w:sdt>
      <w:sdtPr>
        <w:lock w:val="contentLocked"/>
        <w:tag w:val="goog_rdk_43"/>
      </w:sdtPr>
      <w:sdtContent>
        <w:tbl>
          <w:tblPr>
            <w:tblStyle w:val="Table54"/>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5A4">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A5">
                <w:pPr>
                  <w:widowControl w:val="1"/>
                  <w:spacing w:line="276" w:lineRule="auto"/>
                  <w:jc w:val="left"/>
                  <w:rPr>
                    <w:highlight w:val="white"/>
                  </w:rPr>
                </w:pPr>
                <w:r w:rsidDel="00000000" w:rsidR="00000000" w:rsidRPr="00000000">
                  <w:rPr>
                    <w:rtl w:val="0"/>
                  </w:rPr>
                  <w:t xml:space="preserve">When applied to a warning or forecast polygon, refers to the maximum wind speed or range of wind speeds found within the contour of the polygon.</w:t>
                </w:r>
                <w:r w:rsidDel="00000000" w:rsidR="00000000" w:rsidRPr="00000000">
                  <w:rPr>
                    <w:rtl w:val="0"/>
                  </w:rPr>
                </w:r>
              </w:p>
              <w:p w:rsidR="00000000" w:rsidDel="00000000" w:rsidP="00000000" w:rsidRDefault="00000000" w:rsidRPr="00000000" w14:paraId="000005A6">
                <w:pPr>
                  <w:rPr>
                    <w:u w:val="single"/>
                  </w:rPr>
                </w:pPr>
                <w:r w:rsidDel="00000000" w:rsidR="00000000" w:rsidRPr="00000000">
                  <w:rPr>
                    <w:rtl w:val="0"/>
                  </w:rPr>
                </w:r>
              </w:p>
              <w:p w:rsidR="00000000" w:rsidDel="00000000" w:rsidP="00000000" w:rsidRDefault="00000000" w:rsidRPr="00000000" w14:paraId="000005A7">
                <w:pPr>
                  <w:rPr>
                    <w:u w:val="single"/>
                  </w:rPr>
                </w:pPr>
                <w:r w:rsidDel="00000000" w:rsidR="00000000" w:rsidRPr="00000000">
                  <w:rPr>
                    <w:u w:val="single"/>
                    <w:rtl w:val="0"/>
                  </w:rPr>
                  <w:t xml:space="preserve">Reference:</w:t>
                </w:r>
              </w:p>
              <w:p w:rsidR="00000000" w:rsidDel="00000000" w:rsidP="00000000" w:rsidRDefault="00000000" w:rsidRPr="00000000" w14:paraId="000005A8">
                <w:pPr>
                  <w:rPr/>
                </w:pPr>
                <w:r w:rsidDel="00000000" w:rsidR="00000000" w:rsidRPr="00000000">
                  <w:rPr>
                    <w:rtl w:val="0"/>
                  </w:rPr>
                  <w:t xml:space="preserve">S-412 WMO Weather Product Specification</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u w:val="single"/>
                  </w:rPr>
                </w:pPr>
                <w:r w:rsidDel="00000000" w:rsidR="00000000" w:rsidRPr="00000000">
                  <w:rPr>
                    <w:u w:val="single"/>
                    <w:rtl w:val="0"/>
                  </w:rPr>
                  <w:t xml:space="preserve">Item Type: </w:t>
                </w:r>
              </w:p>
              <w:p w:rsidR="00000000" w:rsidDel="00000000" w:rsidP="00000000" w:rsidRDefault="00000000" w:rsidRPr="00000000" w14:paraId="000005AB">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5AC">
                <w:pPr>
                  <w:rPr>
                    <w:u w:val="single"/>
                  </w:rPr>
                </w:pPr>
                <w:r w:rsidDel="00000000" w:rsidR="00000000" w:rsidRPr="00000000">
                  <w:rPr>
                    <w:rtl w:val="0"/>
                  </w:rPr>
                </w:r>
              </w:p>
              <w:p w:rsidR="00000000" w:rsidDel="00000000" w:rsidP="00000000" w:rsidRDefault="00000000" w:rsidRPr="00000000" w14:paraId="000005AD">
                <w:pPr>
                  <w:rPr>
                    <w:u w:val="single"/>
                  </w:rPr>
                </w:pPr>
                <w:r w:rsidDel="00000000" w:rsidR="00000000" w:rsidRPr="00000000">
                  <w:rPr>
                    <w:u w:val="single"/>
                    <w:rtl w:val="0"/>
                  </w:rPr>
                  <w:t xml:space="preserve">Camel Case: </w:t>
                </w:r>
              </w:p>
              <w:p w:rsidR="00000000" w:rsidDel="00000000" w:rsidP="00000000" w:rsidRDefault="00000000" w:rsidRPr="00000000" w14:paraId="000005AE">
                <w:pPr>
                  <w:rPr/>
                </w:pPr>
                <w:r w:rsidDel="00000000" w:rsidR="00000000" w:rsidRPr="00000000">
                  <w:rPr>
                    <w:rtl w:val="0"/>
                  </w:rPr>
                  <w:t xml:space="preserve">maximumWindSpeed</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u w:val="single"/>
                  </w:rPr>
                </w:pPr>
                <w:r w:rsidDel="00000000" w:rsidR="00000000" w:rsidRPr="00000000">
                  <w:rPr>
                    <w:u w:val="single"/>
                    <w:rtl w:val="0"/>
                  </w:rPr>
                  <w:t xml:space="preserve">Sub-Attributes: </w:t>
                </w:r>
              </w:p>
              <w:p w:rsidR="00000000" w:rsidDel="00000000" w:rsidP="00000000" w:rsidRDefault="00000000" w:rsidRPr="00000000" w14:paraId="000005B1">
                <w:pPr>
                  <w:rPr/>
                </w:pPr>
                <w:r w:rsidDel="00000000" w:rsidR="00000000" w:rsidRPr="00000000">
                  <w:rPr>
                    <w:rtl w:val="0"/>
                  </w:rPr>
                  <w:t xml:space="preserve">language</w:t>
                </w:r>
              </w:p>
              <w:p w:rsidR="00000000" w:rsidDel="00000000" w:rsidP="00000000" w:rsidRDefault="00000000" w:rsidRPr="00000000" w14:paraId="000005B2">
                <w:pPr>
                  <w:rPr/>
                </w:pPr>
                <w:r w:rsidDel="00000000" w:rsidR="00000000" w:rsidRPr="00000000">
                  <w:rPr>
                    <w:rtl w:val="0"/>
                  </w:rPr>
                  <w:t xml:space="preserve">text</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r>
              </w:p>
            </w:tc>
          </w:tr>
        </w:tbl>
      </w:sdtContent>
    </w:sdt>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w41ld12mfa0b" w:id="29"/>
      <w:bookmarkEnd w:id="29"/>
      <w:r w:rsidDel="00000000" w:rsidR="00000000" w:rsidRPr="00000000">
        <w:rPr>
          <w:rFonts w:ascii="Times New Roman" w:cs="Times New Roman" w:eastAsia="Times New Roman" w:hAnsi="Times New Roman"/>
          <w:sz w:val="24"/>
          <w:szCs w:val="24"/>
          <w:rtl w:val="0"/>
        </w:rPr>
        <w:t xml:space="preserve">B.18 METAREA Name</w:t>
      </w:r>
    </w:p>
    <w:tbl>
      <w:tblPr>
        <w:tblStyle w:val="Table55"/>
        <w:tblW w:w="86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3"/>
        <w:tblGridChange w:id="0">
          <w:tblGrid>
            <w:gridCol w:w="8633"/>
          </w:tblGrid>
        </w:tblGridChange>
      </w:tblGrid>
      <w:tr>
        <w:trPr>
          <w:cantSplit w:val="0"/>
          <w:trHeight w:val="700" w:hRule="atLeast"/>
          <w:tblHeader w:val="0"/>
        </w:trPr>
        <w:tc>
          <w:tcPr>
            <w:shd w:fill="auto" w:val="clear"/>
          </w:tcPr>
          <w:p w:rsidR="00000000" w:rsidDel="00000000" w:rsidP="00000000" w:rsidRDefault="00000000" w:rsidRPr="00000000" w14:paraId="000005C8">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C9">
            <w:pPr>
              <w:rPr>
                <w:b w:val="1"/>
              </w:rPr>
            </w:pPr>
            <w:r w:rsidDel="00000000" w:rsidR="00000000" w:rsidRPr="00000000">
              <w:rPr>
                <w:rtl w:val="0"/>
              </w:rPr>
              <w:t xml:space="preserve">A name referencing a defined geographical area of the ocean used to coordinate the transmission of meteorological information and services to mariners.  </w:t>
            </w:r>
            <w:r w:rsidDel="00000000" w:rsidR="00000000" w:rsidRPr="00000000">
              <w:rPr>
                <w:b w:val="1"/>
                <w:rtl w:val="0"/>
              </w:rPr>
              <w:t xml:space="preserve"> </w:t>
            </w:r>
          </w:p>
          <w:p w:rsidR="00000000" w:rsidDel="00000000" w:rsidP="00000000" w:rsidRDefault="00000000" w:rsidRPr="00000000" w14:paraId="000005CA">
            <w:pPr>
              <w:rPr>
                <w:b w:val="1"/>
              </w:rPr>
            </w:pPr>
            <w:r w:rsidDel="00000000" w:rsidR="00000000" w:rsidRPr="00000000">
              <w:rPr>
                <w:rtl w:val="0"/>
              </w:rPr>
            </w:r>
          </w:p>
          <w:p w:rsidR="00000000" w:rsidDel="00000000" w:rsidP="00000000" w:rsidRDefault="00000000" w:rsidRPr="00000000" w14:paraId="000005CB">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Simple Attribute (data type: Enumeration)</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u w:val="single"/>
              </w:rPr>
            </w:pPr>
            <w:r w:rsidDel="00000000" w:rsidR="00000000" w:rsidRPr="00000000">
              <w:rPr>
                <w:u w:val="single"/>
                <w:rtl w:val="0"/>
              </w:rPr>
              <w:t xml:space="preserve">Reference: </w:t>
            </w:r>
          </w:p>
          <w:p w:rsidR="00000000" w:rsidDel="00000000" w:rsidP="00000000" w:rsidRDefault="00000000" w:rsidRPr="00000000" w14:paraId="000005CF">
            <w:pPr>
              <w:rPr>
                <w:u w:val="single"/>
              </w:rPr>
            </w:pPr>
            <w:r w:rsidDel="00000000" w:rsidR="00000000" w:rsidRPr="00000000">
              <w:rPr>
                <w:rtl w:val="0"/>
              </w:rPr>
              <w:t xml:space="preserve">WWMIWS (</w:t>
            </w:r>
            <w:hyperlink r:id="rId16">
              <w:r w:rsidDel="00000000" w:rsidR="00000000" w:rsidRPr="00000000">
                <w:rPr>
                  <w:i w:val="1"/>
                  <w:u w:val="single"/>
                  <w:rtl w:val="0"/>
                </w:rPr>
                <w:t xml:space="preserve">https://wwmiws.wmo.int/index.php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0">
            <w:pPr>
              <w:rPr>
                <w:u w:val="single"/>
              </w:rPr>
            </w:pPr>
            <w:r w:rsidDel="00000000" w:rsidR="00000000" w:rsidRPr="00000000">
              <w:rPr>
                <w:rtl w:val="0"/>
              </w:rPr>
            </w:r>
          </w:p>
          <w:p w:rsidR="00000000" w:rsidDel="00000000" w:rsidP="00000000" w:rsidRDefault="00000000" w:rsidRPr="00000000" w14:paraId="000005D1">
            <w:pPr>
              <w:rPr/>
            </w:pPr>
            <w:r w:rsidDel="00000000" w:rsidR="00000000" w:rsidRPr="00000000">
              <w:rPr>
                <w:u w:val="single"/>
                <w:rtl w:val="0"/>
              </w:rPr>
              <w:t xml:space="preserve">Camel Case:</w:t>
            </w: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mETAREAName</w:t>
            </w:r>
          </w:p>
          <w:p w:rsidR="00000000" w:rsidDel="00000000" w:rsidP="00000000" w:rsidRDefault="00000000" w:rsidRPr="00000000" w14:paraId="000005D3">
            <w:pPr>
              <w:rPr>
                <w:b w:val="1"/>
              </w:rPr>
            </w:pPr>
            <w:r w:rsidDel="00000000" w:rsidR="00000000" w:rsidRPr="00000000">
              <w:rPr>
                <w:rtl w:val="0"/>
              </w:rPr>
            </w:r>
          </w:p>
          <w:p w:rsidR="00000000" w:rsidDel="00000000" w:rsidP="00000000" w:rsidRDefault="00000000" w:rsidRPr="00000000" w14:paraId="000005D4">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i</w:t>
            </w:r>
            <w:r w:rsidDel="00000000" w:rsidR="00000000" w:rsidRPr="00000000">
              <w:rPr>
                <w:rtl w:val="0"/>
              </w:rPr>
            </w:r>
          </w:p>
          <w:p w:rsidR="00000000" w:rsidDel="00000000" w:rsidP="00000000" w:rsidRDefault="00000000" w:rsidRPr="00000000" w14:paraId="000005D5">
            <w:pPr>
              <w:ind w:left="720" w:firstLine="0"/>
              <w:rPr>
                <w:sz w:val="18"/>
                <w:szCs w:val="18"/>
              </w:rPr>
            </w:pPr>
            <w:r w:rsidDel="00000000" w:rsidR="00000000" w:rsidRPr="00000000">
              <w:rPr>
                <w:u w:val="single"/>
                <w:rtl w:val="0"/>
              </w:rPr>
              <w:t xml:space="preserve">Definition:</w:t>
            </w:r>
            <w:r w:rsidDel="00000000" w:rsidR="00000000" w:rsidRPr="00000000">
              <w:rPr>
                <w:rtl w:val="0"/>
              </w:rPr>
              <w:t xml:space="preserve"> The North Atlantic Ocean east of 35°W, from 48°27'N to 75°N including the North Sea and Baltic Sea sub-areas.</w:t>
            </w:r>
            <w:r w:rsidDel="00000000" w:rsidR="00000000" w:rsidRPr="00000000">
              <w:rPr>
                <w:rtl w:val="0"/>
              </w:rPr>
            </w:r>
          </w:p>
          <w:p w:rsidR="00000000" w:rsidDel="00000000" w:rsidP="00000000" w:rsidRDefault="00000000" w:rsidRPr="00000000" w14:paraId="000005D6">
            <w:pPr>
              <w:ind w:firstLine="720"/>
              <w:rPr/>
            </w:pPr>
            <w:r w:rsidDel="00000000" w:rsidR="00000000" w:rsidRPr="00000000">
              <w:rPr>
                <w:u w:val="single"/>
                <w:rtl w:val="0"/>
              </w:rPr>
              <w:t xml:space="preserve">Camel Case:</w:t>
            </w:r>
            <w:r w:rsidDel="00000000" w:rsidR="00000000" w:rsidRPr="00000000">
              <w:rPr>
                <w:rtl w:val="0"/>
              </w:rPr>
              <w:t xml:space="preserve"> mETAREAI</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ii</w:t>
            </w:r>
            <w:r w:rsidDel="00000000" w:rsidR="00000000" w:rsidRPr="00000000">
              <w:rPr>
                <w:rtl w:val="0"/>
              </w:rPr>
            </w:r>
          </w:p>
          <w:p w:rsidR="00000000" w:rsidDel="00000000" w:rsidP="00000000" w:rsidRDefault="00000000" w:rsidRPr="00000000" w14:paraId="000005D9">
            <w:pPr>
              <w:ind w:left="720" w:firstLine="0"/>
              <w:rPr/>
            </w:pPr>
            <w:r w:rsidDel="00000000" w:rsidR="00000000" w:rsidRPr="00000000">
              <w:rPr>
                <w:u w:val="single"/>
                <w:rtl w:val="0"/>
              </w:rPr>
              <w:t xml:space="preserve">Definition:</w:t>
            </w:r>
            <w:r w:rsidDel="00000000" w:rsidR="00000000" w:rsidRPr="00000000">
              <w:rPr>
                <w:rtl w:val="0"/>
              </w:rPr>
              <w:t xml:space="preserve"> Atlantic waters east of 35°W, from 7°N to 48°27'N, and east of 20°W from 7°N to 6°S, including the Strait of Gibraltar.</w:t>
            </w:r>
          </w:p>
          <w:p w:rsidR="00000000" w:rsidDel="00000000" w:rsidP="00000000" w:rsidRDefault="00000000" w:rsidRPr="00000000" w14:paraId="000005DA">
            <w:pPr>
              <w:ind w:firstLine="720"/>
              <w:rPr/>
            </w:pPr>
            <w:r w:rsidDel="00000000" w:rsidR="00000000" w:rsidRPr="00000000">
              <w:rPr>
                <w:u w:val="single"/>
                <w:rtl w:val="0"/>
              </w:rPr>
              <w:t xml:space="preserve">Camel Case:</w:t>
            </w:r>
            <w:r w:rsidDel="00000000" w:rsidR="00000000" w:rsidRPr="00000000">
              <w:rPr>
                <w:rtl w:val="0"/>
              </w:rPr>
              <w:t xml:space="preserve"> mETAREAII</w:t>
            </w:r>
          </w:p>
          <w:p w:rsidR="00000000" w:rsidDel="00000000" w:rsidP="00000000" w:rsidRDefault="00000000" w:rsidRPr="00000000" w14:paraId="000005DB">
            <w:pPr>
              <w:ind w:firstLine="720"/>
              <w:rPr/>
            </w:pPr>
            <w:r w:rsidDel="00000000" w:rsidR="00000000" w:rsidRPr="00000000">
              <w:rPr>
                <w:rtl w:val="0"/>
              </w:rPr>
            </w:r>
          </w:p>
          <w:p w:rsidR="00000000" w:rsidDel="00000000" w:rsidP="00000000" w:rsidRDefault="00000000" w:rsidRPr="00000000" w14:paraId="000005DC">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iii</w:t>
            </w:r>
            <w:r w:rsidDel="00000000" w:rsidR="00000000" w:rsidRPr="00000000">
              <w:rPr>
                <w:rtl w:val="0"/>
              </w:rPr>
            </w:r>
          </w:p>
          <w:p w:rsidR="00000000" w:rsidDel="00000000" w:rsidP="00000000" w:rsidRDefault="00000000" w:rsidRPr="00000000" w14:paraId="000005DD">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Mediterranean and Black Seas, east of the Strait of Gibraltar.</w:t>
            </w:r>
            <w:r w:rsidDel="00000000" w:rsidR="00000000" w:rsidRPr="00000000">
              <w:rPr>
                <w:rtl w:val="0"/>
              </w:rPr>
            </w:r>
          </w:p>
          <w:p w:rsidR="00000000" w:rsidDel="00000000" w:rsidP="00000000" w:rsidRDefault="00000000" w:rsidRPr="00000000" w14:paraId="000005DE">
            <w:pPr>
              <w:ind w:firstLine="720"/>
              <w:rPr/>
            </w:pPr>
            <w:r w:rsidDel="00000000" w:rsidR="00000000" w:rsidRPr="00000000">
              <w:rPr>
                <w:u w:val="single"/>
                <w:rtl w:val="0"/>
              </w:rPr>
              <w:t xml:space="preserve">Camel Case:</w:t>
            </w:r>
            <w:r w:rsidDel="00000000" w:rsidR="00000000" w:rsidRPr="00000000">
              <w:rPr>
                <w:rtl w:val="0"/>
              </w:rPr>
              <w:t xml:space="preserve"> mETAREAIII</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iv</w:t>
            </w:r>
            <w:r w:rsidDel="00000000" w:rsidR="00000000" w:rsidRPr="00000000">
              <w:rPr>
                <w:rtl w:val="0"/>
              </w:rPr>
            </w:r>
          </w:p>
          <w:p w:rsidR="00000000" w:rsidDel="00000000" w:rsidP="00000000" w:rsidRDefault="00000000" w:rsidRPr="00000000" w14:paraId="000005E1">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western part of the North Atlantic Ocean east of the North American coast to 35°W, from 7°N to 67°N, including the Gulf of Mexico, the Caribbean Sea and the sea area between 7°N and the South American coastline at 4°30'N, and Hudson Bay and Approaches.</w:t>
            </w:r>
            <w:r w:rsidDel="00000000" w:rsidR="00000000" w:rsidRPr="00000000">
              <w:rPr>
                <w:rtl w:val="0"/>
              </w:rPr>
            </w:r>
          </w:p>
          <w:p w:rsidR="00000000" w:rsidDel="00000000" w:rsidP="00000000" w:rsidRDefault="00000000" w:rsidRPr="00000000" w14:paraId="000005E2">
            <w:pPr>
              <w:ind w:firstLine="720"/>
              <w:rPr>
                <w:b w:val="1"/>
              </w:rPr>
            </w:pPr>
            <w:r w:rsidDel="00000000" w:rsidR="00000000" w:rsidRPr="00000000">
              <w:rPr>
                <w:u w:val="single"/>
                <w:rtl w:val="0"/>
              </w:rPr>
              <w:t xml:space="preserve">Camel Case:</w:t>
            </w:r>
            <w:r w:rsidDel="00000000" w:rsidR="00000000" w:rsidRPr="00000000">
              <w:rPr>
                <w:rtl w:val="0"/>
              </w:rPr>
              <w:t xml:space="preserve"> mETAREAIV</w:t>
            </w: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v</w:t>
            </w:r>
            <w:r w:rsidDel="00000000" w:rsidR="00000000" w:rsidRPr="00000000">
              <w:rPr>
                <w:rtl w:val="0"/>
              </w:rPr>
            </w:r>
          </w:p>
          <w:p w:rsidR="00000000" w:rsidDel="00000000" w:rsidP="00000000" w:rsidRDefault="00000000" w:rsidRPr="00000000" w14:paraId="000005E5">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Atlantic waters west of 20°W from 35°50'S to 7°N, narrowing in the coastal strips at the extremities to the Uruguay/Brazil frontier in 33°45'S and the Guyane/Brazil frontier at 4°30'N.</w:t>
            </w:r>
            <w:r w:rsidDel="00000000" w:rsidR="00000000" w:rsidRPr="00000000">
              <w:rPr>
                <w:rtl w:val="0"/>
              </w:rPr>
            </w:r>
          </w:p>
          <w:p w:rsidR="00000000" w:rsidDel="00000000" w:rsidP="00000000" w:rsidRDefault="00000000" w:rsidRPr="00000000" w14:paraId="000005E6">
            <w:pPr>
              <w:ind w:firstLine="720"/>
              <w:rPr>
                <w:b w:val="1"/>
              </w:rPr>
            </w:pPr>
            <w:r w:rsidDel="00000000" w:rsidR="00000000" w:rsidRPr="00000000">
              <w:rPr>
                <w:u w:val="single"/>
                <w:rtl w:val="0"/>
              </w:rPr>
              <w:t xml:space="preserve">Camel Case:</w:t>
            </w:r>
            <w:r w:rsidDel="00000000" w:rsidR="00000000" w:rsidRPr="00000000">
              <w:rPr>
                <w:rtl w:val="0"/>
              </w:rPr>
              <w:t xml:space="preserve"> mETAREAV</w:t>
            </w:r>
            <w:r w:rsidDel="00000000" w:rsidR="00000000" w:rsidRPr="00000000">
              <w:rPr>
                <w:rtl w:val="0"/>
              </w:rPr>
            </w:r>
          </w:p>
          <w:p w:rsidR="00000000" w:rsidDel="00000000" w:rsidP="00000000" w:rsidRDefault="00000000" w:rsidRPr="00000000" w14:paraId="000005E7">
            <w:pPr>
              <w:ind w:left="720" w:firstLine="0"/>
              <w:rPr/>
            </w:pPr>
            <w:r w:rsidDel="00000000" w:rsidR="00000000" w:rsidRPr="00000000">
              <w:rPr>
                <w:rtl w:val="0"/>
              </w:rPr>
            </w:r>
          </w:p>
          <w:p w:rsidR="00000000" w:rsidDel="00000000" w:rsidP="00000000" w:rsidRDefault="00000000" w:rsidRPr="00000000" w14:paraId="000005E8">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vi</w:t>
            </w:r>
            <w:r w:rsidDel="00000000" w:rsidR="00000000" w:rsidRPr="00000000">
              <w:rPr>
                <w:rtl w:val="0"/>
              </w:rPr>
            </w:r>
          </w:p>
          <w:p w:rsidR="00000000" w:rsidDel="00000000" w:rsidP="00000000" w:rsidRDefault="00000000" w:rsidRPr="00000000" w14:paraId="000005E9">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South Atlantic and Southern Oceans south of 35°50'S, and from 20°W to the longitude of Cape Horn, 67°16'W, including the coastal strip to the Uruguay/Brazil frontier at 33°45S.</w:t>
            </w:r>
            <w:r w:rsidDel="00000000" w:rsidR="00000000" w:rsidRPr="00000000">
              <w:rPr>
                <w:rtl w:val="0"/>
              </w:rPr>
            </w:r>
          </w:p>
          <w:p w:rsidR="00000000" w:rsidDel="00000000" w:rsidP="00000000" w:rsidRDefault="00000000" w:rsidRPr="00000000" w14:paraId="000005EA">
            <w:pPr>
              <w:ind w:firstLine="720"/>
              <w:rPr>
                <w:b w:val="1"/>
              </w:rPr>
            </w:pPr>
            <w:r w:rsidDel="00000000" w:rsidR="00000000" w:rsidRPr="00000000">
              <w:rPr>
                <w:u w:val="single"/>
                <w:rtl w:val="0"/>
              </w:rPr>
              <w:t xml:space="preserve">Camel Case:</w:t>
            </w:r>
            <w:r w:rsidDel="00000000" w:rsidR="00000000" w:rsidRPr="00000000">
              <w:rPr>
                <w:rtl w:val="0"/>
              </w:rPr>
              <w:t xml:space="preserve"> mETAREAVI</w:t>
            </w: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vii</w:t>
            </w:r>
            <w:r w:rsidDel="00000000" w:rsidR="00000000" w:rsidRPr="00000000">
              <w:rPr>
                <w:rtl w:val="0"/>
              </w:rPr>
            </w:r>
          </w:p>
          <w:p w:rsidR="00000000" w:rsidDel="00000000" w:rsidP="00000000" w:rsidRDefault="00000000" w:rsidRPr="00000000" w14:paraId="000005ED">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South Atlantic and Southern Oceans south of 6°S from 20°W to the coast of Africa, thence southward to the Cape of Good Hope and the South Indian and Southern Oceans south of 10°30'S from the Cape to 55°E, thence south of 30°S to 80°E.</w:t>
            </w:r>
            <w:r w:rsidDel="00000000" w:rsidR="00000000" w:rsidRPr="00000000">
              <w:rPr>
                <w:rtl w:val="0"/>
              </w:rPr>
            </w:r>
          </w:p>
          <w:p w:rsidR="00000000" w:rsidDel="00000000" w:rsidP="00000000" w:rsidRDefault="00000000" w:rsidRPr="00000000" w14:paraId="000005EE">
            <w:pPr>
              <w:ind w:firstLine="720"/>
              <w:rPr/>
            </w:pPr>
            <w:r w:rsidDel="00000000" w:rsidR="00000000" w:rsidRPr="00000000">
              <w:rPr>
                <w:u w:val="single"/>
                <w:rtl w:val="0"/>
              </w:rPr>
              <w:t xml:space="preserve">Camel Case:</w:t>
            </w:r>
            <w:r w:rsidDel="00000000" w:rsidR="00000000" w:rsidRPr="00000000">
              <w:rPr>
                <w:rtl w:val="0"/>
              </w:rPr>
              <w:t xml:space="preserve"> mETAREAVII</w:t>
            </w:r>
          </w:p>
          <w:p w:rsidR="00000000" w:rsidDel="00000000" w:rsidP="00000000" w:rsidRDefault="00000000" w:rsidRPr="00000000" w14:paraId="000005EF">
            <w:pPr>
              <w:rPr>
                <w:b w:val="1"/>
              </w:rPr>
            </w:pPr>
            <w:r w:rsidDel="00000000" w:rsidR="00000000" w:rsidRPr="00000000">
              <w:rPr>
                <w:rtl w:val="0"/>
              </w:rPr>
            </w:r>
          </w:p>
          <w:p w:rsidR="00000000" w:rsidDel="00000000" w:rsidP="00000000" w:rsidRDefault="00000000" w:rsidRPr="00000000" w14:paraId="000005F0">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viii</w:t>
            </w:r>
            <w:r w:rsidDel="00000000" w:rsidR="00000000" w:rsidRPr="00000000">
              <w:rPr>
                <w:rtl w:val="0"/>
              </w:rPr>
            </w:r>
          </w:p>
          <w:p w:rsidR="00000000" w:rsidDel="00000000" w:rsidP="00000000" w:rsidRDefault="00000000" w:rsidRPr="00000000" w14:paraId="000005F1">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area of the Indian Ocean enclosed by lines from the India/Pakistan frontier at 23°45'N 68°E to 12°N 63°E, thence to Cape Gardafui and the east African coast southward to the Equator, thence to 95°E, to 6°N, thence north east to the Myanmar/Thailand frontier at 10°N 98°30'E. The east African coast from the Equator southward to 10°30'S, thence to 55°E, to 30°S, to 95°E, to the Equator and to the east African coast.</w:t>
            </w:r>
            <w:r w:rsidDel="00000000" w:rsidR="00000000" w:rsidRPr="00000000">
              <w:rPr>
                <w:rtl w:val="0"/>
              </w:rPr>
            </w:r>
          </w:p>
          <w:p w:rsidR="00000000" w:rsidDel="00000000" w:rsidP="00000000" w:rsidRDefault="00000000" w:rsidRPr="00000000" w14:paraId="000005F2">
            <w:pPr>
              <w:ind w:firstLine="720"/>
              <w:rPr/>
            </w:pPr>
            <w:r w:rsidDel="00000000" w:rsidR="00000000" w:rsidRPr="00000000">
              <w:rPr>
                <w:u w:val="single"/>
                <w:rtl w:val="0"/>
              </w:rPr>
              <w:t xml:space="preserve">Camel Case:</w:t>
            </w:r>
            <w:r w:rsidDel="00000000" w:rsidR="00000000" w:rsidRPr="00000000">
              <w:rPr>
                <w:rtl w:val="0"/>
              </w:rPr>
              <w:t xml:space="preserve"> mETAREAVIII</w:t>
            </w:r>
          </w:p>
          <w:p w:rsidR="00000000" w:rsidDel="00000000" w:rsidP="00000000" w:rsidRDefault="00000000" w:rsidRPr="00000000" w14:paraId="000005F3">
            <w:pPr>
              <w:ind w:left="720" w:firstLine="0"/>
              <w:rPr>
                <w:b w:val="1"/>
              </w:rPr>
            </w:pPr>
            <w:r w:rsidDel="00000000" w:rsidR="00000000" w:rsidRPr="00000000">
              <w:rPr>
                <w:rtl w:val="0"/>
              </w:rPr>
            </w:r>
          </w:p>
          <w:p w:rsidR="00000000" w:rsidDel="00000000" w:rsidP="00000000" w:rsidRDefault="00000000" w:rsidRPr="00000000" w14:paraId="000005F4">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ix</w:t>
            </w:r>
            <w:r w:rsidDel="00000000" w:rsidR="00000000" w:rsidRPr="00000000">
              <w:rPr>
                <w:rtl w:val="0"/>
              </w:rPr>
            </w:r>
          </w:p>
          <w:p w:rsidR="00000000" w:rsidDel="00000000" w:rsidP="00000000" w:rsidRDefault="00000000" w:rsidRPr="00000000" w14:paraId="000005F5">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Red Sea, Gulf of Aden, Arabian Sea and Persian Gulf, north of Area VIII.</w:t>
            </w:r>
            <w:r w:rsidDel="00000000" w:rsidR="00000000" w:rsidRPr="00000000">
              <w:rPr>
                <w:rtl w:val="0"/>
              </w:rPr>
            </w:r>
          </w:p>
          <w:p w:rsidR="00000000" w:rsidDel="00000000" w:rsidP="00000000" w:rsidRDefault="00000000" w:rsidRPr="00000000" w14:paraId="000005F6">
            <w:pPr>
              <w:ind w:firstLine="720"/>
              <w:rPr/>
            </w:pPr>
            <w:r w:rsidDel="00000000" w:rsidR="00000000" w:rsidRPr="00000000">
              <w:rPr>
                <w:u w:val="single"/>
                <w:rtl w:val="0"/>
              </w:rPr>
              <w:t xml:space="preserve">Camel Case:</w:t>
            </w:r>
            <w:r w:rsidDel="00000000" w:rsidR="00000000" w:rsidRPr="00000000">
              <w:rPr>
                <w:rtl w:val="0"/>
              </w:rPr>
              <w:t xml:space="preserve"> mETAREAIX</w:t>
            </w:r>
          </w:p>
          <w:p w:rsidR="00000000" w:rsidDel="00000000" w:rsidP="00000000" w:rsidRDefault="00000000" w:rsidRPr="00000000" w14:paraId="000005F7">
            <w:pPr>
              <w:rPr>
                <w:b w:val="1"/>
              </w:rPr>
            </w:pPr>
            <w:r w:rsidDel="00000000" w:rsidR="00000000" w:rsidRPr="00000000">
              <w:rPr>
                <w:rtl w:val="0"/>
              </w:rPr>
            </w:r>
          </w:p>
          <w:p w:rsidR="00000000" w:rsidDel="00000000" w:rsidP="00000000" w:rsidRDefault="00000000" w:rsidRPr="00000000" w14:paraId="000005F8">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w:t>
            </w:r>
            <w:r w:rsidDel="00000000" w:rsidR="00000000" w:rsidRPr="00000000">
              <w:rPr>
                <w:rtl w:val="0"/>
              </w:rPr>
            </w:r>
          </w:p>
          <w:p w:rsidR="00000000" w:rsidDel="00000000" w:rsidP="00000000" w:rsidRDefault="00000000" w:rsidRPr="00000000" w14:paraId="000005F9">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South Indian and Southern Oceans east of 80°E and south of 30°S, to 95°E, to 12°S, to 127°E and thence to the Timor Sea, South Pacific and Southern Oceans south of 10°S to 141°E, to the Equator, to 170°E, to 29°S, thence southwestward to 45°S at 160°E and then to the meridian at 160°E.</w:t>
            </w:r>
            <w:r w:rsidDel="00000000" w:rsidR="00000000" w:rsidRPr="00000000">
              <w:rPr>
                <w:rtl w:val="0"/>
              </w:rPr>
            </w:r>
          </w:p>
          <w:p w:rsidR="00000000" w:rsidDel="00000000" w:rsidP="00000000" w:rsidRDefault="00000000" w:rsidRPr="00000000" w14:paraId="000005FA">
            <w:pPr>
              <w:ind w:firstLine="720"/>
              <w:rPr/>
            </w:pPr>
            <w:r w:rsidDel="00000000" w:rsidR="00000000" w:rsidRPr="00000000">
              <w:rPr>
                <w:u w:val="single"/>
                <w:rtl w:val="0"/>
              </w:rPr>
              <w:t xml:space="preserve">Camel Case:</w:t>
            </w:r>
            <w:r w:rsidDel="00000000" w:rsidR="00000000" w:rsidRPr="00000000">
              <w:rPr>
                <w:rtl w:val="0"/>
              </w:rPr>
              <w:t xml:space="preserve"> mETAREAX</w:t>
            </w:r>
          </w:p>
          <w:p w:rsidR="00000000" w:rsidDel="00000000" w:rsidP="00000000" w:rsidRDefault="00000000" w:rsidRPr="00000000" w14:paraId="000005FB">
            <w:pPr>
              <w:rPr>
                <w:b w:val="1"/>
              </w:rPr>
            </w:pPr>
            <w:r w:rsidDel="00000000" w:rsidR="00000000" w:rsidRPr="00000000">
              <w:rPr>
                <w:rtl w:val="0"/>
              </w:rPr>
            </w:r>
          </w:p>
          <w:p w:rsidR="00000000" w:rsidDel="00000000" w:rsidP="00000000" w:rsidRDefault="00000000" w:rsidRPr="00000000" w14:paraId="000005FC">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xi</w:t>
            </w:r>
            <w:r w:rsidDel="00000000" w:rsidR="00000000" w:rsidRPr="00000000">
              <w:rPr>
                <w:rtl w:val="0"/>
              </w:rPr>
            </w:r>
          </w:p>
          <w:p w:rsidR="00000000" w:rsidDel="00000000" w:rsidP="00000000" w:rsidRDefault="00000000" w:rsidRPr="00000000" w14:paraId="000005FD">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Indian Ocean, China Sea and North Pacific Ocean north of Area X and on the Equator to longitude 180°, eastward of Area VIII and the Asian continent, to the North Korea/Russian Federation frontier at 42°30'N 130°E, and thence to 135°E, north east to 45°N 138°E, to 45°N longitude 180°.</w:t>
            </w:r>
            <w:r w:rsidDel="00000000" w:rsidR="00000000" w:rsidRPr="00000000">
              <w:rPr>
                <w:rtl w:val="0"/>
              </w:rPr>
            </w:r>
          </w:p>
          <w:p w:rsidR="00000000" w:rsidDel="00000000" w:rsidP="00000000" w:rsidRDefault="00000000" w:rsidRPr="00000000" w14:paraId="000005FE">
            <w:pPr>
              <w:ind w:firstLine="720"/>
              <w:rPr/>
            </w:pPr>
            <w:r w:rsidDel="00000000" w:rsidR="00000000" w:rsidRPr="00000000">
              <w:rPr>
                <w:u w:val="single"/>
                <w:rtl w:val="0"/>
              </w:rPr>
              <w:t xml:space="preserve">Camel Case:</w:t>
            </w:r>
            <w:r w:rsidDel="00000000" w:rsidR="00000000" w:rsidRPr="00000000">
              <w:rPr>
                <w:rtl w:val="0"/>
              </w:rPr>
              <w:t xml:space="preserve"> mETAREAXI</w:t>
            </w:r>
          </w:p>
          <w:p w:rsidR="00000000" w:rsidDel="00000000" w:rsidP="00000000" w:rsidRDefault="00000000" w:rsidRPr="00000000" w14:paraId="000005FF">
            <w:pPr>
              <w:rPr>
                <w:b w:val="1"/>
              </w:rPr>
            </w:pPr>
            <w:r w:rsidDel="00000000" w:rsidR="00000000" w:rsidRPr="00000000">
              <w:rPr>
                <w:rtl w:val="0"/>
              </w:rPr>
            </w:r>
          </w:p>
          <w:p w:rsidR="00000000" w:rsidDel="00000000" w:rsidP="00000000" w:rsidRDefault="00000000" w:rsidRPr="00000000" w14:paraId="00000600">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xii</w:t>
            </w:r>
            <w:r w:rsidDel="00000000" w:rsidR="00000000" w:rsidRPr="00000000">
              <w:rPr>
                <w:rtl w:val="0"/>
              </w:rPr>
            </w:r>
          </w:p>
          <w:p w:rsidR="00000000" w:rsidDel="00000000" w:rsidP="00000000" w:rsidRDefault="00000000" w:rsidRPr="00000000" w14:paraId="00000601">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eastern part of the Pacific Ocean, west of the North and South American coasts and east of 120°W, from 3°24'S to the Equator, thence to 180°, to 50°N thence northwestward to 53°N 172°E, northeastward following the marine frontier between the United States and Russian Federation waters to 67°N.</w:t>
            </w:r>
            <w:r w:rsidDel="00000000" w:rsidR="00000000" w:rsidRPr="00000000">
              <w:rPr>
                <w:rtl w:val="0"/>
              </w:rPr>
            </w:r>
          </w:p>
          <w:p w:rsidR="00000000" w:rsidDel="00000000" w:rsidP="00000000" w:rsidRDefault="00000000" w:rsidRPr="00000000" w14:paraId="00000602">
            <w:pPr>
              <w:ind w:firstLine="720"/>
              <w:rPr/>
            </w:pPr>
            <w:r w:rsidDel="00000000" w:rsidR="00000000" w:rsidRPr="00000000">
              <w:rPr>
                <w:u w:val="single"/>
                <w:rtl w:val="0"/>
              </w:rPr>
              <w:t xml:space="preserve">Camel Case:</w:t>
            </w:r>
            <w:r w:rsidDel="00000000" w:rsidR="00000000" w:rsidRPr="00000000">
              <w:rPr>
                <w:rtl w:val="0"/>
              </w:rPr>
              <w:t xml:space="preserve"> mETAREAXII</w:t>
            </w:r>
          </w:p>
          <w:p w:rsidR="00000000" w:rsidDel="00000000" w:rsidP="00000000" w:rsidRDefault="00000000" w:rsidRPr="00000000" w14:paraId="00000603">
            <w:pPr>
              <w:ind w:firstLine="720"/>
              <w:rPr/>
            </w:pPr>
            <w:r w:rsidDel="00000000" w:rsidR="00000000" w:rsidRPr="00000000">
              <w:rPr>
                <w:rtl w:val="0"/>
              </w:rPr>
            </w:r>
          </w:p>
          <w:p w:rsidR="00000000" w:rsidDel="00000000" w:rsidP="00000000" w:rsidRDefault="00000000" w:rsidRPr="00000000" w14:paraId="00000604">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xiii</w:t>
            </w:r>
            <w:r w:rsidDel="00000000" w:rsidR="00000000" w:rsidRPr="00000000">
              <w:rPr>
                <w:rtl w:val="0"/>
              </w:rPr>
            </w:r>
          </w:p>
          <w:p w:rsidR="00000000" w:rsidDel="00000000" w:rsidP="00000000" w:rsidRDefault="00000000" w:rsidRPr="00000000" w14:paraId="00000605">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Sea areas enclosed north of the line starting 42°30'N 130°E, and thence to 135°E, northeast to 45°N 138°20'E, to 45°N longitude 180°, then to 50°N, then northwest to 53°N 172°E, and then following the international dateline to 67°N, and then west to the Russian Federation coastline.</w:t>
            </w:r>
            <w:r w:rsidDel="00000000" w:rsidR="00000000" w:rsidRPr="00000000">
              <w:rPr>
                <w:rtl w:val="0"/>
              </w:rPr>
            </w:r>
          </w:p>
          <w:p w:rsidR="00000000" w:rsidDel="00000000" w:rsidP="00000000" w:rsidRDefault="00000000" w:rsidRPr="00000000" w14:paraId="00000606">
            <w:pPr>
              <w:ind w:firstLine="720"/>
              <w:rPr/>
            </w:pPr>
            <w:r w:rsidDel="00000000" w:rsidR="00000000" w:rsidRPr="00000000">
              <w:rPr>
                <w:u w:val="single"/>
                <w:rtl w:val="0"/>
              </w:rPr>
              <w:t xml:space="preserve">Camel Case:</w:t>
            </w:r>
            <w:r w:rsidDel="00000000" w:rsidR="00000000" w:rsidRPr="00000000">
              <w:rPr>
                <w:rtl w:val="0"/>
              </w:rPr>
              <w:t xml:space="preserve"> mETAREAXIII</w:t>
            </w:r>
          </w:p>
          <w:p w:rsidR="00000000" w:rsidDel="00000000" w:rsidP="00000000" w:rsidRDefault="00000000" w:rsidRPr="00000000" w14:paraId="00000607">
            <w:pPr>
              <w:ind w:firstLine="720"/>
              <w:rPr/>
            </w:pPr>
            <w:r w:rsidDel="00000000" w:rsidR="00000000" w:rsidRPr="00000000">
              <w:rPr>
                <w:rtl w:val="0"/>
              </w:rPr>
            </w:r>
          </w:p>
          <w:p w:rsidR="00000000" w:rsidDel="00000000" w:rsidP="00000000" w:rsidRDefault="00000000" w:rsidRPr="00000000" w14:paraId="00000608">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xiv</w:t>
            </w:r>
            <w:r w:rsidDel="00000000" w:rsidR="00000000" w:rsidRPr="00000000">
              <w:rPr>
                <w:rtl w:val="0"/>
              </w:rPr>
            </w:r>
          </w:p>
          <w:p w:rsidR="00000000" w:rsidDel="00000000" w:rsidP="00000000" w:rsidRDefault="00000000" w:rsidRPr="00000000" w14:paraId="00000609">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South Pacific and Southern Oceans south of the Equator, bounded by Area X to the west, Area XII to the north and Area XV to the east.</w:t>
            </w:r>
            <w:r w:rsidDel="00000000" w:rsidR="00000000" w:rsidRPr="00000000">
              <w:rPr>
                <w:rtl w:val="0"/>
              </w:rPr>
            </w:r>
          </w:p>
          <w:p w:rsidR="00000000" w:rsidDel="00000000" w:rsidP="00000000" w:rsidRDefault="00000000" w:rsidRPr="00000000" w14:paraId="0000060A">
            <w:pPr>
              <w:ind w:firstLine="720"/>
              <w:rPr/>
            </w:pPr>
            <w:r w:rsidDel="00000000" w:rsidR="00000000" w:rsidRPr="00000000">
              <w:rPr>
                <w:u w:val="single"/>
                <w:rtl w:val="0"/>
              </w:rPr>
              <w:t xml:space="preserve">Camel Case:</w:t>
            </w:r>
            <w:r w:rsidDel="00000000" w:rsidR="00000000" w:rsidRPr="00000000">
              <w:rPr>
                <w:rtl w:val="0"/>
              </w:rPr>
              <w:t xml:space="preserve"> mETAREAXIV</w:t>
            </w:r>
          </w:p>
          <w:p w:rsidR="00000000" w:rsidDel="00000000" w:rsidP="00000000" w:rsidRDefault="00000000" w:rsidRPr="00000000" w14:paraId="0000060B">
            <w:pPr>
              <w:ind w:firstLine="720"/>
              <w:rPr/>
            </w:pPr>
            <w:r w:rsidDel="00000000" w:rsidR="00000000" w:rsidRPr="00000000">
              <w:rPr>
                <w:rtl w:val="0"/>
              </w:rPr>
            </w:r>
          </w:p>
          <w:p w:rsidR="00000000" w:rsidDel="00000000" w:rsidP="00000000" w:rsidRDefault="00000000" w:rsidRPr="00000000" w14:paraId="0000060C">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xv</w:t>
            </w:r>
            <w:r w:rsidDel="00000000" w:rsidR="00000000" w:rsidRPr="00000000">
              <w:rPr>
                <w:rtl w:val="0"/>
              </w:rPr>
            </w:r>
          </w:p>
          <w:p w:rsidR="00000000" w:rsidDel="00000000" w:rsidP="00000000" w:rsidRDefault="00000000" w:rsidRPr="00000000" w14:paraId="0000060D">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South Pacific and Southern Oceans south of 18°21'S following the coast of Chile to the longitude of Cape Horn in 67°16'W, and 120°W.</w:t>
            </w:r>
            <w:r w:rsidDel="00000000" w:rsidR="00000000" w:rsidRPr="00000000">
              <w:rPr>
                <w:rtl w:val="0"/>
              </w:rPr>
            </w:r>
          </w:p>
          <w:p w:rsidR="00000000" w:rsidDel="00000000" w:rsidP="00000000" w:rsidRDefault="00000000" w:rsidRPr="00000000" w14:paraId="0000060E">
            <w:pPr>
              <w:ind w:firstLine="720"/>
              <w:rPr/>
            </w:pPr>
            <w:r w:rsidDel="00000000" w:rsidR="00000000" w:rsidRPr="00000000">
              <w:rPr>
                <w:u w:val="single"/>
                <w:rtl w:val="0"/>
              </w:rPr>
              <w:t xml:space="preserve">Camel Case:</w:t>
            </w:r>
            <w:r w:rsidDel="00000000" w:rsidR="00000000" w:rsidRPr="00000000">
              <w:rPr>
                <w:rtl w:val="0"/>
              </w:rPr>
              <w:t xml:space="preserve"> mETAREAXV</w:t>
            </w:r>
          </w:p>
          <w:p w:rsidR="00000000" w:rsidDel="00000000" w:rsidP="00000000" w:rsidRDefault="00000000" w:rsidRPr="00000000" w14:paraId="0000060F">
            <w:pPr>
              <w:ind w:firstLine="720"/>
              <w:rPr/>
            </w:pPr>
            <w:r w:rsidDel="00000000" w:rsidR="00000000" w:rsidRPr="00000000">
              <w:rPr>
                <w:rtl w:val="0"/>
              </w:rPr>
            </w:r>
          </w:p>
          <w:p w:rsidR="00000000" w:rsidDel="00000000" w:rsidP="00000000" w:rsidRDefault="00000000" w:rsidRPr="00000000" w14:paraId="00000610">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xvi</w:t>
            </w:r>
            <w:r w:rsidDel="00000000" w:rsidR="00000000" w:rsidRPr="00000000">
              <w:rPr>
                <w:rtl w:val="0"/>
              </w:rPr>
            </w:r>
          </w:p>
          <w:p w:rsidR="00000000" w:rsidDel="00000000" w:rsidP="00000000" w:rsidRDefault="00000000" w:rsidRPr="00000000" w14:paraId="00000611">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South Pacific Ocean between 18°21'S and 3°24'S bounded by the coast of Peru and 120°W.</w:t>
            </w:r>
            <w:r w:rsidDel="00000000" w:rsidR="00000000" w:rsidRPr="00000000">
              <w:rPr>
                <w:rtl w:val="0"/>
              </w:rPr>
            </w:r>
          </w:p>
          <w:p w:rsidR="00000000" w:rsidDel="00000000" w:rsidP="00000000" w:rsidRDefault="00000000" w:rsidRPr="00000000" w14:paraId="00000612">
            <w:pPr>
              <w:ind w:firstLine="720"/>
              <w:rPr/>
            </w:pPr>
            <w:r w:rsidDel="00000000" w:rsidR="00000000" w:rsidRPr="00000000">
              <w:rPr>
                <w:u w:val="single"/>
                <w:rtl w:val="0"/>
              </w:rPr>
              <w:t xml:space="preserve">Camel Case:</w:t>
            </w:r>
            <w:r w:rsidDel="00000000" w:rsidR="00000000" w:rsidRPr="00000000">
              <w:rPr>
                <w:rtl w:val="0"/>
              </w:rPr>
              <w:t xml:space="preserve"> mETAREAXVI</w:t>
            </w:r>
          </w:p>
          <w:p w:rsidR="00000000" w:rsidDel="00000000" w:rsidP="00000000" w:rsidRDefault="00000000" w:rsidRPr="00000000" w14:paraId="00000613">
            <w:pPr>
              <w:ind w:firstLine="720"/>
              <w:rPr/>
            </w:pPr>
            <w:r w:rsidDel="00000000" w:rsidR="00000000" w:rsidRPr="00000000">
              <w:rPr>
                <w:rtl w:val="0"/>
              </w:rPr>
            </w:r>
          </w:p>
          <w:p w:rsidR="00000000" w:rsidDel="00000000" w:rsidP="00000000" w:rsidRDefault="00000000" w:rsidRPr="00000000" w14:paraId="00000614">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xvii</w:t>
            </w:r>
            <w:r w:rsidDel="00000000" w:rsidR="00000000" w:rsidRPr="00000000">
              <w:rPr>
                <w:rtl w:val="0"/>
              </w:rPr>
            </w:r>
          </w:p>
          <w:p w:rsidR="00000000" w:rsidDel="00000000" w:rsidP="00000000" w:rsidRDefault="00000000" w:rsidRPr="00000000" w14:paraId="00000615">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The Arctic Ocean bounded by 67°N and 168°58'W to 90°N  168°58'W, 90°N 120°W, southward to the Canadian coastline along the 120°W meridian.</w:t>
            </w:r>
            <w:r w:rsidDel="00000000" w:rsidR="00000000" w:rsidRPr="00000000">
              <w:rPr>
                <w:rtl w:val="0"/>
              </w:rPr>
            </w:r>
          </w:p>
          <w:p w:rsidR="00000000" w:rsidDel="00000000" w:rsidP="00000000" w:rsidRDefault="00000000" w:rsidRPr="00000000" w14:paraId="00000616">
            <w:pPr>
              <w:ind w:firstLine="720"/>
              <w:rPr/>
            </w:pPr>
            <w:r w:rsidDel="00000000" w:rsidR="00000000" w:rsidRPr="00000000">
              <w:rPr>
                <w:u w:val="single"/>
                <w:rtl w:val="0"/>
              </w:rPr>
              <w:t xml:space="preserve">Camel Case:</w:t>
            </w:r>
            <w:r w:rsidDel="00000000" w:rsidR="00000000" w:rsidRPr="00000000">
              <w:rPr>
                <w:rtl w:val="0"/>
              </w:rPr>
              <w:t xml:space="preserve"> mETAREAXVII</w:t>
            </w:r>
          </w:p>
          <w:p w:rsidR="00000000" w:rsidDel="00000000" w:rsidP="00000000" w:rsidRDefault="00000000" w:rsidRPr="00000000" w14:paraId="00000617">
            <w:pPr>
              <w:ind w:firstLine="720"/>
              <w:rPr/>
            </w:pPr>
            <w:r w:rsidDel="00000000" w:rsidR="00000000" w:rsidRPr="00000000">
              <w:rPr>
                <w:rtl w:val="0"/>
              </w:rPr>
            </w:r>
          </w:p>
          <w:p w:rsidR="00000000" w:rsidDel="00000000" w:rsidP="00000000" w:rsidRDefault="00000000" w:rsidRPr="00000000" w14:paraId="00000618">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xviii</w:t>
            </w:r>
            <w:r w:rsidDel="00000000" w:rsidR="00000000" w:rsidRPr="00000000">
              <w:rPr>
                <w:rtl w:val="0"/>
              </w:rPr>
            </w:r>
          </w:p>
          <w:p w:rsidR="00000000" w:rsidDel="00000000" w:rsidP="00000000" w:rsidRDefault="00000000" w:rsidRPr="00000000" w14:paraId="00000619">
            <w:pPr>
              <w:ind w:left="720" w:firstLine="0"/>
              <w:rPr/>
            </w:pPr>
            <w:r w:rsidDel="00000000" w:rsidR="00000000" w:rsidRPr="00000000">
              <w:rPr>
                <w:u w:val="single"/>
                <w:rtl w:val="0"/>
              </w:rPr>
              <w:t xml:space="preserve">Definition:</w:t>
            </w:r>
            <w:r w:rsidDel="00000000" w:rsidR="00000000" w:rsidRPr="00000000">
              <w:rPr>
                <w:rtl w:val="0"/>
              </w:rPr>
              <w:t xml:space="preserve"> The Arctic Ocean bounded by a position on the Canadian coastline at the 120°W meridian to 90°N 120°W, 90°N 35°W, 67°N 35°W.</w:t>
            </w:r>
          </w:p>
          <w:p w:rsidR="00000000" w:rsidDel="00000000" w:rsidP="00000000" w:rsidRDefault="00000000" w:rsidRPr="00000000" w14:paraId="0000061A">
            <w:pPr>
              <w:ind w:firstLine="720"/>
              <w:rPr/>
            </w:pPr>
            <w:r w:rsidDel="00000000" w:rsidR="00000000" w:rsidRPr="00000000">
              <w:rPr>
                <w:u w:val="single"/>
                <w:rtl w:val="0"/>
              </w:rPr>
              <w:t xml:space="preserve">Camel Case:</w:t>
            </w:r>
            <w:r w:rsidDel="00000000" w:rsidR="00000000" w:rsidRPr="00000000">
              <w:rPr>
                <w:rtl w:val="0"/>
              </w:rPr>
              <w:t xml:space="preserve"> mETAREAXVIII</w:t>
            </w:r>
          </w:p>
          <w:p w:rsidR="00000000" w:rsidDel="00000000" w:rsidP="00000000" w:rsidRDefault="00000000" w:rsidRPr="00000000" w14:paraId="0000061B">
            <w:pPr>
              <w:ind w:firstLine="720"/>
              <w:rPr/>
            </w:pPr>
            <w:r w:rsidDel="00000000" w:rsidR="00000000" w:rsidRPr="00000000">
              <w:rPr>
                <w:rtl w:val="0"/>
              </w:rPr>
            </w:r>
          </w:p>
          <w:p w:rsidR="00000000" w:rsidDel="00000000" w:rsidP="00000000" w:rsidRDefault="00000000" w:rsidRPr="00000000" w14:paraId="0000061C">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xix</w:t>
            </w:r>
            <w:r w:rsidDel="00000000" w:rsidR="00000000" w:rsidRPr="00000000">
              <w:rPr>
                <w:rtl w:val="0"/>
              </w:rPr>
            </w:r>
          </w:p>
          <w:p w:rsidR="00000000" w:rsidDel="00000000" w:rsidP="00000000" w:rsidRDefault="00000000" w:rsidRPr="00000000" w14:paraId="0000061D">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From a position on the Norwegian coastline at 65°N to 65°N 5°W, 75°N 5°W, westward to a position on the Greenland coastline; from the border between Norway and Russia (Inland) to 69°47'68"N 30°49'16"E, 69°58'48"N 31°06'24"E, 70°22'N 31°43'E, 71°N 30°E; from this coordinate (71°N 30°E) further north along the 30°E meridian to: 90°N 30°E, 90°N 35°W, southward to the Greenland coastline along the 35°W meridian.</w:t>
            </w:r>
            <w:r w:rsidDel="00000000" w:rsidR="00000000" w:rsidRPr="00000000">
              <w:rPr>
                <w:rtl w:val="0"/>
              </w:rPr>
            </w:r>
          </w:p>
          <w:p w:rsidR="00000000" w:rsidDel="00000000" w:rsidP="00000000" w:rsidRDefault="00000000" w:rsidRPr="00000000" w14:paraId="0000061E">
            <w:pPr>
              <w:ind w:firstLine="720"/>
              <w:rPr/>
            </w:pPr>
            <w:r w:rsidDel="00000000" w:rsidR="00000000" w:rsidRPr="00000000">
              <w:rPr>
                <w:u w:val="single"/>
                <w:rtl w:val="0"/>
              </w:rPr>
              <w:t xml:space="preserve">Camel Case:</w:t>
            </w:r>
            <w:r w:rsidDel="00000000" w:rsidR="00000000" w:rsidRPr="00000000">
              <w:rPr>
                <w:rtl w:val="0"/>
              </w:rPr>
              <w:t xml:space="preserve"> mETAREAXIX</w:t>
            </w:r>
          </w:p>
          <w:p w:rsidR="00000000" w:rsidDel="00000000" w:rsidP="00000000" w:rsidRDefault="00000000" w:rsidRPr="00000000" w14:paraId="0000061F">
            <w:pPr>
              <w:ind w:firstLine="720"/>
              <w:rPr/>
            </w:pPr>
            <w:r w:rsidDel="00000000" w:rsidR="00000000" w:rsidRPr="00000000">
              <w:rPr>
                <w:rtl w:val="0"/>
              </w:rPr>
            </w:r>
          </w:p>
          <w:p w:rsidR="00000000" w:rsidDel="00000000" w:rsidP="00000000" w:rsidRDefault="00000000" w:rsidRPr="00000000" w14:paraId="00000620">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metearea xx</w:t>
            </w:r>
            <w:r w:rsidDel="00000000" w:rsidR="00000000" w:rsidRPr="00000000">
              <w:rPr>
                <w:rtl w:val="0"/>
              </w:rPr>
            </w:r>
          </w:p>
          <w:p w:rsidR="00000000" w:rsidDel="00000000" w:rsidP="00000000" w:rsidRDefault="00000000" w:rsidRPr="00000000" w14:paraId="00000621">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From the border between Norway and Russia (Inland) to 69°47'68''N 30°49'16''E, 69°58'48''N 31°6'24''E, 70°22'N 31°43'E, 71°N 30°E; from this coordinate (71°N 30°E) further north along the 30°E meridian to 90°N 30°E, 90°N 125°E, south­ward to the Russian Federation coastline along the 125°E meridian.</w:t>
            </w:r>
            <w:r w:rsidDel="00000000" w:rsidR="00000000" w:rsidRPr="00000000">
              <w:rPr>
                <w:rtl w:val="0"/>
              </w:rPr>
            </w:r>
          </w:p>
          <w:p w:rsidR="00000000" w:rsidDel="00000000" w:rsidP="00000000" w:rsidRDefault="00000000" w:rsidRPr="00000000" w14:paraId="00000622">
            <w:pPr>
              <w:ind w:firstLine="720"/>
              <w:rPr/>
            </w:pPr>
            <w:r w:rsidDel="00000000" w:rsidR="00000000" w:rsidRPr="00000000">
              <w:rPr>
                <w:u w:val="single"/>
                <w:rtl w:val="0"/>
              </w:rPr>
              <w:t xml:space="preserve">Camel Case:</w:t>
            </w:r>
            <w:r w:rsidDel="00000000" w:rsidR="00000000" w:rsidRPr="00000000">
              <w:rPr>
                <w:rtl w:val="0"/>
              </w:rPr>
              <w:t xml:space="preserve"> mETAREAXX</w:t>
            </w:r>
          </w:p>
          <w:p w:rsidR="00000000" w:rsidDel="00000000" w:rsidP="00000000" w:rsidRDefault="00000000" w:rsidRPr="00000000" w14:paraId="00000623">
            <w:pPr>
              <w:ind w:firstLine="720"/>
              <w:rPr/>
            </w:pPr>
            <w:r w:rsidDel="00000000" w:rsidR="00000000" w:rsidRPr="00000000">
              <w:rPr>
                <w:rtl w:val="0"/>
              </w:rPr>
            </w:r>
          </w:p>
          <w:p w:rsidR="00000000" w:rsidDel="00000000" w:rsidP="00000000" w:rsidRDefault="00000000" w:rsidRPr="00000000" w14:paraId="00000624">
            <w:pPr>
              <w:numPr>
                <w:ilvl w:val="0"/>
                <w:numId w:val="16"/>
              </w:numPr>
              <w:ind w:left="720" w:hanging="360"/>
              <w:jc w:val="left"/>
              <w:rPr>
                <w:rFonts w:ascii="Times New Roman" w:cs="Times New Roman" w:eastAsia="Times New Roman" w:hAnsi="Times New Roman"/>
              </w:rPr>
            </w:pPr>
            <w:r w:rsidDel="00000000" w:rsidR="00000000" w:rsidRPr="00000000">
              <w:rPr>
                <w:b w:val="1"/>
                <w:rtl w:val="0"/>
              </w:rPr>
              <w:t xml:space="preserve">metarea xxi</w:t>
            </w:r>
            <w:r w:rsidDel="00000000" w:rsidR="00000000" w:rsidRPr="00000000">
              <w:rPr>
                <w:rtl w:val="0"/>
              </w:rPr>
            </w:r>
          </w:p>
          <w:p w:rsidR="00000000" w:rsidDel="00000000" w:rsidP="00000000" w:rsidRDefault="00000000" w:rsidRPr="00000000" w14:paraId="00000625">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From a position on the Russian Federation coastline at the 125°E meridian northward along the 125°E meridian to 90°N then to 168°58'W, southward along the 168°58'W meridian to the 67°N parallel, westward along the 67°N parallel to a position on the Russian Federation coastline.</w:t>
            </w:r>
            <w:r w:rsidDel="00000000" w:rsidR="00000000" w:rsidRPr="00000000">
              <w:rPr>
                <w:rtl w:val="0"/>
              </w:rPr>
            </w:r>
          </w:p>
          <w:p w:rsidR="00000000" w:rsidDel="00000000" w:rsidP="00000000" w:rsidRDefault="00000000" w:rsidRPr="00000000" w14:paraId="00000626">
            <w:pPr>
              <w:ind w:firstLine="720"/>
              <w:rPr/>
            </w:pPr>
            <w:r w:rsidDel="00000000" w:rsidR="00000000" w:rsidRPr="00000000">
              <w:rPr>
                <w:u w:val="single"/>
                <w:rtl w:val="0"/>
              </w:rPr>
              <w:t xml:space="preserve">Camel Case:</w:t>
            </w:r>
            <w:r w:rsidDel="00000000" w:rsidR="00000000" w:rsidRPr="00000000">
              <w:rPr>
                <w:rtl w:val="0"/>
              </w:rPr>
              <w:t xml:space="preserve"> mETAREAXXI</w:t>
            </w:r>
          </w:p>
          <w:p w:rsidR="00000000" w:rsidDel="00000000" w:rsidP="00000000" w:rsidRDefault="00000000" w:rsidRPr="00000000" w14:paraId="00000627">
            <w:pPr>
              <w:jc w:val="left"/>
              <w:rPr>
                <w:b w:val="1"/>
              </w:rPr>
            </w:pPr>
            <w:r w:rsidDel="00000000" w:rsidR="00000000" w:rsidRPr="00000000">
              <w:rPr>
                <w:rtl w:val="0"/>
              </w:rPr>
            </w:r>
          </w:p>
          <w:p w:rsidR="00000000" w:rsidDel="00000000" w:rsidP="00000000" w:rsidRDefault="00000000" w:rsidRPr="00000000" w14:paraId="00000628">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r>
          </w:p>
        </w:tc>
      </w:tr>
    </w:tbl>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7mxg0gruirlx" w:id="30"/>
      <w:bookmarkEnd w:id="30"/>
      <w:r w:rsidDel="00000000" w:rsidR="00000000" w:rsidRPr="00000000">
        <w:rPr>
          <w:rFonts w:ascii="Times New Roman" w:cs="Times New Roman" w:eastAsia="Times New Roman" w:hAnsi="Times New Roman"/>
          <w:sz w:val="24"/>
          <w:szCs w:val="24"/>
          <w:rtl w:val="0"/>
        </w:rPr>
        <w:t xml:space="preserve">B.19 Next Update Date Time</w:t>
      </w:r>
    </w:p>
    <w:tbl>
      <w:tblPr>
        <w:tblStyle w:val="Table56"/>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3C">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3D">
            <w:pPr>
              <w:widowControl w:val="1"/>
              <w:spacing w:line="276" w:lineRule="auto"/>
              <w:jc w:val="left"/>
              <w:rPr/>
            </w:pPr>
            <w:r w:rsidDel="00000000" w:rsidR="00000000" w:rsidRPr="00000000">
              <w:rPr>
                <w:rtl w:val="0"/>
              </w:rPr>
              <w:t xml:space="preserve">The time, expressed in Universal Time Coordinated (UTC) an object and its attributes are scheduled to be updated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40">
            <w:pPr>
              <w:rPr/>
            </w:pPr>
            <w:r w:rsidDel="00000000" w:rsidR="00000000" w:rsidRPr="00000000">
              <w:rPr>
                <w:rtl w:val="0"/>
              </w:rPr>
              <w:t xml:space="preserve">S-412 WMO Weather Product Specification</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43">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644">
            <w:pPr>
              <w:rPr>
                <w:u w:val="single"/>
              </w:rPr>
            </w:pPr>
            <w:r w:rsidDel="00000000" w:rsidR="00000000" w:rsidRPr="00000000">
              <w:rPr>
                <w:rtl w:val="0"/>
              </w:rPr>
            </w:r>
          </w:p>
          <w:p w:rsidR="00000000" w:rsidDel="00000000" w:rsidP="00000000" w:rsidRDefault="00000000" w:rsidRPr="00000000" w14:paraId="00000645">
            <w:pPr>
              <w:rPr>
                <w:u w:val="single"/>
              </w:rPr>
            </w:pPr>
            <w:r w:rsidDel="00000000" w:rsidR="00000000" w:rsidRPr="00000000">
              <w:rPr>
                <w:u w:val="single"/>
                <w:rtl w:val="0"/>
              </w:rPr>
              <w:t xml:space="preserve">Camel Case: </w:t>
            </w:r>
          </w:p>
          <w:p w:rsidR="00000000" w:rsidDel="00000000" w:rsidP="00000000" w:rsidRDefault="00000000" w:rsidRPr="00000000" w14:paraId="00000646">
            <w:pPr>
              <w:rPr/>
            </w:pPr>
            <w:r w:rsidDel="00000000" w:rsidR="00000000" w:rsidRPr="00000000">
              <w:rPr>
                <w:rtl w:val="0"/>
              </w:rPr>
              <w:t xml:space="preserve">nextUpdateDateTime</w:t>
            </w:r>
          </w:p>
          <w:p w:rsidR="00000000" w:rsidDel="00000000" w:rsidP="00000000" w:rsidRDefault="00000000" w:rsidRPr="00000000" w14:paraId="00000647">
            <w:pPr>
              <w:rPr>
                <w:u w:val="single"/>
              </w:rPr>
            </w:pPr>
            <w:r w:rsidDel="00000000" w:rsidR="00000000" w:rsidRPr="00000000">
              <w:rPr>
                <w:rtl w:val="0"/>
              </w:rPr>
            </w:r>
          </w:p>
          <w:p w:rsidR="00000000" w:rsidDel="00000000" w:rsidP="00000000" w:rsidRDefault="00000000" w:rsidRPr="00000000" w14:paraId="00000648">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49">
            <w:pPr>
              <w:rPr/>
            </w:pPr>
            <w:r w:rsidDel="00000000" w:rsidR="00000000" w:rsidRPr="00000000">
              <w:rPr>
                <w:rtl w:val="0"/>
              </w:rPr>
            </w:r>
          </w:p>
        </w:tc>
      </w:tr>
    </w:tbl>
    <w:p w:rsidR="00000000" w:rsidDel="00000000" w:rsidP="00000000" w:rsidRDefault="00000000" w:rsidRPr="00000000" w14:paraId="0000064A">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bookmarkStart w:colFirst="0" w:colLast="0" w:name="_heading=h.kxzrch6j3jox" w:id="31"/>
      <w:bookmarkEnd w:id="31"/>
      <w:r w:rsidDel="00000000" w:rsidR="00000000" w:rsidRPr="00000000">
        <w:rPr>
          <w:rtl w:val="0"/>
        </w:rPr>
      </w:r>
    </w:p>
    <w:p w:rsidR="00000000" w:rsidDel="00000000" w:rsidP="00000000" w:rsidRDefault="00000000" w:rsidRPr="00000000" w14:paraId="0000064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B">
      <w:pPr>
        <w:tabs>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C">
      <w:pPr>
        <w:tabs>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5D">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jmt9e3hnxbry" w:id="32"/>
      <w:bookmarkEnd w:id="32"/>
      <w:r w:rsidDel="00000000" w:rsidR="00000000" w:rsidRPr="00000000">
        <w:rPr>
          <w:rFonts w:ascii="Times New Roman" w:cs="Times New Roman" w:eastAsia="Times New Roman" w:hAnsi="Times New Roman"/>
          <w:sz w:val="24"/>
          <w:szCs w:val="24"/>
          <w:rtl w:val="0"/>
        </w:rPr>
        <w:t xml:space="preserve">B.20 Preparation Service</w:t>
      </w:r>
    </w:p>
    <w:sdt>
      <w:sdtPr>
        <w:lock w:val="contentLocked"/>
        <w:tag w:val="goog_rdk_44"/>
      </w:sdtPr>
      <w:sdtContent>
        <w:tbl>
          <w:tblPr>
            <w:tblStyle w:val="Table57"/>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5E">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5F">
                <w:pPr>
                  <w:widowControl w:val="1"/>
                  <w:spacing w:line="276" w:lineRule="auto"/>
                  <w:jc w:val="left"/>
                  <w:rPr>
                    <w:sz w:val="16"/>
                    <w:szCs w:val="16"/>
                    <w:highlight w:val="white"/>
                  </w:rPr>
                </w:pPr>
                <w:r w:rsidDel="00000000" w:rsidR="00000000" w:rsidRPr="00000000">
                  <w:rPr>
                    <w:highlight w:val="white"/>
                    <w:rtl w:val="0"/>
                  </w:rPr>
                  <w:t xml:space="preserve">The name of the Nation and National Meteorological and Hydrological Service (NMHS) or National Authority that prepared the warning and transferred it to the relevant Issuing Service for broadcast if not the same.</w:t>
                </w:r>
                <w:r w:rsidDel="00000000" w:rsidR="00000000" w:rsidRPr="00000000">
                  <w:rPr>
                    <w:rtl w:val="0"/>
                  </w:rPr>
                </w:r>
              </w:p>
              <w:p w:rsidR="00000000" w:rsidDel="00000000" w:rsidP="00000000" w:rsidRDefault="00000000" w:rsidRPr="00000000" w14:paraId="00000660">
                <w:pPr>
                  <w:rPr>
                    <w:u w:val="single"/>
                  </w:rPr>
                </w:pPr>
                <w:r w:rsidDel="00000000" w:rsidR="00000000" w:rsidRPr="00000000">
                  <w:rPr>
                    <w:rtl w:val="0"/>
                  </w:rPr>
                </w:r>
              </w:p>
              <w:p w:rsidR="00000000" w:rsidDel="00000000" w:rsidP="00000000" w:rsidRDefault="00000000" w:rsidRPr="00000000" w14:paraId="00000661">
                <w:pPr>
                  <w:rPr>
                    <w:u w:val="single"/>
                  </w:rPr>
                </w:pPr>
                <w:r w:rsidDel="00000000" w:rsidR="00000000" w:rsidRPr="00000000">
                  <w:rPr>
                    <w:u w:val="single"/>
                    <w:rtl w:val="0"/>
                  </w:rPr>
                  <w:t xml:space="preserve">Reference:</w:t>
                </w:r>
              </w:p>
              <w:p w:rsidR="00000000" w:rsidDel="00000000" w:rsidP="00000000" w:rsidRDefault="00000000" w:rsidRPr="00000000" w14:paraId="00000662">
                <w:pPr>
                  <w:rPr/>
                </w:pPr>
                <w:r w:rsidDel="00000000" w:rsidR="00000000" w:rsidRPr="00000000">
                  <w:rPr>
                    <w:rtl w:val="0"/>
                  </w:rPr>
                  <w:t xml:space="preserve">S-412 WMO Weather Product Specification</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u w:val="single"/>
                  </w:rPr>
                </w:pPr>
                <w:r w:rsidDel="00000000" w:rsidR="00000000" w:rsidRPr="00000000">
                  <w:rPr>
                    <w:u w:val="single"/>
                    <w:rtl w:val="0"/>
                  </w:rPr>
                  <w:t xml:space="preserve">Item Type: </w:t>
                </w:r>
              </w:p>
              <w:p w:rsidR="00000000" w:rsidDel="00000000" w:rsidP="00000000" w:rsidRDefault="00000000" w:rsidRPr="00000000" w14:paraId="00000665">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666">
                <w:pPr>
                  <w:rPr>
                    <w:u w:val="single"/>
                  </w:rPr>
                </w:pPr>
                <w:r w:rsidDel="00000000" w:rsidR="00000000" w:rsidRPr="00000000">
                  <w:rPr>
                    <w:rtl w:val="0"/>
                  </w:rPr>
                </w:r>
              </w:p>
              <w:p w:rsidR="00000000" w:rsidDel="00000000" w:rsidP="00000000" w:rsidRDefault="00000000" w:rsidRPr="00000000" w14:paraId="00000667">
                <w:pPr>
                  <w:rPr>
                    <w:u w:val="single"/>
                  </w:rPr>
                </w:pPr>
                <w:r w:rsidDel="00000000" w:rsidR="00000000" w:rsidRPr="00000000">
                  <w:rPr>
                    <w:u w:val="single"/>
                    <w:rtl w:val="0"/>
                  </w:rPr>
                  <w:t xml:space="preserve">Camel Case: </w:t>
                </w:r>
              </w:p>
              <w:p w:rsidR="00000000" w:rsidDel="00000000" w:rsidP="00000000" w:rsidRDefault="00000000" w:rsidRPr="00000000" w14:paraId="00000668">
                <w:pPr>
                  <w:rPr/>
                </w:pPr>
                <w:r w:rsidDel="00000000" w:rsidR="00000000" w:rsidRPr="00000000">
                  <w:rPr>
                    <w:rtl w:val="0"/>
                  </w:rPr>
                  <w:t xml:space="preserve">preparationService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u w:val="single"/>
                  </w:rPr>
                </w:pPr>
                <w:r w:rsidDel="00000000" w:rsidR="00000000" w:rsidRPr="00000000">
                  <w:rPr>
                    <w:u w:val="single"/>
                    <w:rtl w:val="0"/>
                  </w:rPr>
                  <w:t xml:space="preserve">Sub-Attributes: </w:t>
                </w:r>
              </w:p>
              <w:p w:rsidR="00000000" w:rsidDel="00000000" w:rsidP="00000000" w:rsidRDefault="00000000" w:rsidRPr="00000000" w14:paraId="0000066B">
                <w:pPr>
                  <w:rPr/>
                </w:pPr>
                <w:r w:rsidDel="00000000" w:rsidR="00000000" w:rsidRPr="00000000">
                  <w:rPr>
                    <w:rtl w:val="0"/>
                  </w:rPr>
                  <w:t xml:space="preserve">countryName</w:t>
                </w:r>
              </w:p>
              <w:p w:rsidR="00000000" w:rsidDel="00000000" w:rsidP="00000000" w:rsidRDefault="00000000" w:rsidRPr="00000000" w14:paraId="0000066C">
                <w:pPr>
                  <w:rPr/>
                </w:pPr>
                <w:r w:rsidDel="00000000" w:rsidR="00000000" w:rsidRPr="00000000">
                  <w:rPr>
                    <w:rtl w:val="0"/>
                  </w:rPr>
                  <w:t xml:space="preserve">issuingServiceName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r>
              </w:p>
            </w:tc>
          </w:tr>
        </w:tbl>
      </w:sdtContent>
    </w:sdt>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sls5153qiwqk" w:id="33"/>
      <w:bookmarkEnd w:id="33"/>
      <w:r w:rsidDel="00000000" w:rsidR="00000000" w:rsidRPr="00000000">
        <w:rPr>
          <w:rFonts w:ascii="Times New Roman" w:cs="Times New Roman" w:eastAsia="Times New Roman" w:hAnsi="Times New Roman"/>
          <w:sz w:val="24"/>
          <w:szCs w:val="24"/>
          <w:rtl w:val="0"/>
        </w:rPr>
        <w:t xml:space="preserve">B.21 Source of Icing</w:t>
      </w:r>
    </w:p>
    <w:tbl>
      <w:tblPr>
        <w:tblStyle w:val="Table58"/>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81">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The type of weather phenomenon causing hazardous ice accretion.  </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85">
            <w:pPr>
              <w:rPr/>
            </w:pPr>
            <w:r w:rsidDel="00000000" w:rsidR="00000000" w:rsidRPr="00000000">
              <w:rPr>
                <w:rtl w:val="0"/>
              </w:rPr>
              <w:t xml:space="preserve">S-412 WMO Weather Product Specification</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88">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689">
            <w:pPr>
              <w:rPr>
                <w:u w:val="single"/>
              </w:rPr>
            </w:pPr>
            <w:r w:rsidDel="00000000" w:rsidR="00000000" w:rsidRPr="00000000">
              <w:rPr>
                <w:rtl w:val="0"/>
              </w:rPr>
            </w:r>
          </w:p>
          <w:p w:rsidR="00000000" w:rsidDel="00000000" w:rsidP="00000000" w:rsidRDefault="00000000" w:rsidRPr="00000000" w14:paraId="0000068A">
            <w:pPr>
              <w:rPr>
                <w:u w:val="single"/>
              </w:rPr>
            </w:pPr>
            <w:r w:rsidDel="00000000" w:rsidR="00000000" w:rsidRPr="00000000">
              <w:rPr>
                <w:u w:val="single"/>
                <w:rtl w:val="0"/>
              </w:rPr>
              <w:t xml:space="preserve">Camel Case: </w:t>
            </w:r>
          </w:p>
          <w:p w:rsidR="00000000" w:rsidDel="00000000" w:rsidP="00000000" w:rsidRDefault="00000000" w:rsidRPr="00000000" w14:paraId="0000068B">
            <w:pPr>
              <w:rPr/>
            </w:pPr>
            <w:r w:rsidDel="00000000" w:rsidR="00000000" w:rsidRPr="00000000">
              <w:rPr>
                <w:rtl w:val="0"/>
              </w:rPr>
              <w:t xml:space="preserve">sourceOfIcing</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freezing spray</w:t>
            </w:r>
          </w:p>
          <w:p w:rsidR="00000000" w:rsidDel="00000000" w:rsidP="00000000" w:rsidRDefault="00000000" w:rsidRPr="00000000" w14:paraId="0000068E">
            <w:pPr>
              <w:ind w:left="720" w:firstLine="0"/>
              <w:rPr/>
            </w:pPr>
            <w:r w:rsidDel="00000000" w:rsidR="00000000" w:rsidRPr="00000000">
              <w:rPr>
                <w:u w:val="single"/>
                <w:rtl w:val="0"/>
              </w:rPr>
              <w:t xml:space="preserve">Definition:</w:t>
            </w:r>
            <w:r w:rsidDel="00000000" w:rsidR="00000000" w:rsidRPr="00000000">
              <w:rPr>
                <w:rtl w:val="0"/>
              </w:rPr>
              <w:t xml:space="preserve"> Water droplets transported through air at below freezing temperatures.</w:t>
            </w:r>
          </w:p>
          <w:p w:rsidR="00000000" w:rsidDel="00000000" w:rsidP="00000000" w:rsidRDefault="00000000" w:rsidRPr="00000000" w14:paraId="0000068F">
            <w:pPr>
              <w:ind w:left="720" w:firstLine="0"/>
              <w:rPr/>
            </w:pPr>
            <w:r w:rsidDel="00000000" w:rsidR="00000000" w:rsidRPr="00000000">
              <w:rPr>
                <w:u w:val="single"/>
                <w:rtl w:val="0"/>
              </w:rPr>
              <w:t xml:space="preserve">Camel Case:</w:t>
            </w:r>
            <w:r w:rsidDel="00000000" w:rsidR="00000000" w:rsidRPr="00000000">
              <w:rPr>
                <w:rtl w:val="0"/>
              </w:rPr>
              <w:t xml:space="preserve"> freezingSpray</w:t>
            </w:r>
          </w:p>
          <w:p w:rsidR="00000000" w:rsidDel="00000000" w:rsidP="00000000" w:rsidRDefault="00000000" w:rsidRPr="00000000" w14:paraId="00000690">
            <w:pPr>
              <w:ind w:left="720" w:firstLine="0"/>
              <w:rPr/>
            </w:pPr>
            <w:r w:rsidDel="00000000" w:rsidR="00000000" w:rsidRPr="00000000">
              <w:rPr>
                <w:rtl w:val="0"/>
              </w:rPr>
            </w:r>
          </w:p>
          <w:p w:rsidR="00000000" w:rsidDel="00000000" w:rsidP="00000000" w:rsidRDefault="00000000" w:rsidRPr="00000000" w14:paraId="00000691">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freezing rain </w:t>
            </w:r>
          </w:p>
          <w:p w:rsidR="00000000" w:rsidDel="00000000" w:rsidP="00000000" w:rsidRDefault="00000000" w:rsidRPr="00000000" w14:paraId="00000692">
            <w:pPr>
              <w:ind w:left="720" w:firstLine="0"/>
              <w:rPr/>
            </w:pPr>
            <w:r w:rsidDel="00000000" w:rsidR="00000000" w:rsidRPr="00000000">
              <w:rPr>
                <w:u w:val="single"/>
                <w:rtl w:val="0"/>
              </w:rPr>
              <w:t xml:space="preserve">Definition:</w:t>
            </w:r>
            <w:r w:rsidDel="00000000" w:rsidR="00000000" w:rsidRPr="00000000">
              <w:rPr>
                <w:rtl w:val="0"/>
              </w:rPr>
              <w:t xml:space="preserve"> Precipitation drops freezing on impact to form a coating of clear ice (glaze) on the ground and on exposed objects.</w:t>
            </w:r>
          </w:p>
          <w:p w:rsidR="00000000" w:rsidDel="00000000" w:rsidP="00000000" w:rsidRDefault="00000000" w:rsidRPr="00000000" w14:paraId="00000693">
            <w:pPr>
              <w:ind w:left="720" w:firstLine="0"/>
              <w:rPr/>
            </w:pPr>
            <w:r w:rsidDel="00000000" w:rsidR="00000000" w:rsidRPr="00000000">
              <w:rPr>
                <w:u w:val="single"/>
                <w:rtl w:val="0"/>
              </w:rPr>
              <w:t xml:space="preserve">Camel Case:</w:t>
            </w:r>
            <w:r w:rsidDel="00000000" w:rsidR="00000000" w:rsidRPr="00000000">
              <w:rPr>
                <w:rtl w:val="0"/>
              </w:rPr>
              <w:t xml:space="preserve"> freezingRain</w:t>
            </w:r>
          </w:p>
          <w:p w:rsidR="00000000" w:rsidDel="00000000" w:rsidP="00000000" w:rsidRDefault="00000000" w:rsidRPr="00000000" w14:paraId="00000694">
            <w:pPr>
              <w:ind w:left="720" w:firstLine="0"/>
              <w:rPr/>
            </w:pPr>
            <w:r w:rsidDel="00000000" w:rsidR="00000000" w:rsidRPr="00000000">
              <w:rPr>
                <w:rtl w:val="0"/>
              </w:rPr>
            </w:r>
          </w:p>
          <w:p w:rsidR="00000000" w:rsidDel="00000000" w:rsidP="00000000" w:rsidRDefault="00000000" w:rsidRPr="00000000" w14:paraId="00000695">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freezing fog </w:t>
            </w:r>
          </w:p>
          <w:p w:rsidR="00000000" w:rsidDel="00000000" w:rsidP="00000000" w:rsidRDefault="00000000" w:rsidRPr="00000000" w14:paraId="00000696">
            <w:pPr>
              <w:ind w:left="720" w:firstLine="0"/>
              <w:rPr/>
            </w:pPr>
            <w:r w:rsidDel="00000000" w:rsidR="00000000" w:rsidRPr="00000000">
              <w:rPr>
                <w:u w:val="single"/>
                <w:rtl w:val="0"/>
              </w:rPr>
              <w:t xml:space="preserve">Definition:</w:t>
            </w:r>
            <w:r w:rsidDel="00000000" w:rsidR="00000000" w:rsidRPr="00000000">
              <w:rPr>
                <w:rtl w:val="0"/>
              </w:rPr>
              <w:t xml:space="preserve"> Tiny, supercooled liquid water droplets in fog can freeze instantly on exposed surfaces when surface temps are at or below freezing.</w:t>
            </w:r>
          </w:p>
          <w:p w:rsidR="00000000" w:rsidDel="00000000" w:rsidP="00000000" w:rsidRDefault="00000000" w:rsidRPr="00000000" w14:paraId="00000697">
            <w:pPr>
              <w:ind w:left="720" w:firstLine="0"/>
              <w:rPr/>
            </w:pPr>
            <w:r w:rsidDel="00000000" w:rsidR="00000000" w:rsidRPr="00000000">
              <w:rPr>
                <w:u w:val="single"/>
                <w:rtl w:val="0"/>
              </w:rPr>
              <w:t xml:space="preserve">Camel Case:</w:t>
            </w:r>
            <w:r w:rsidDel="00000000" w:rsidR="00000000" w:rsidRPr="00000000">
              <w:rPr>
                <w:rtl w:val="0"/>
              </w:rPr>
              <w:t xml:space="preserve"> freezingFog</w:t>
            </w:r>
          </w:p>
          <w:p w:rsidR="00000000" w:rsidDel="00000000" w:rsidP="00000000" w:rsidRDefault="00000000" w:rsidRPr="00000000" w14:paraId="00000698">
            <w:pPr>
              <w:ind w:left="720" w:firstLine="0"/>
              <w:rPr/>
            </w:pPr>
            <w:r w:rsidDel="00000000" w:rsidR="00000000" w:rsidRPr="00000000">
              <w:rPr>
                <w:rtl w:val="0"/>
              </w:rPr>
            </w:r>
          </w:p>
          <w:p w:rsidR="00000000" w:rsidDel="00000000" w:rsidP="00000000" w:rsidRDefault="00000000" w:rsidRPr="00000000" w14:paraId="00000699">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other icing source </w:t>
            </w:r>
          </w:p>
          <w:p w:rsidR="00000000" w:rsidDel="00000000" w:rsidP="00000000" w:rsidRDefault="00000000" w:rsidRPr="00000000" w14:paraId="0000069A">
            <w:pPr>
              <w:ind w:left="720" w:firstLine="0"/>
              <w:rPr/>
            </w:pPr>
            <w:r w:rsidDel="00000000" w:rsidR="00000000" w:rsidRPr="00000000">
              <w:rPr>
                <w:u w:val="single"/>
                <w:rtl w:val="0"/>
              </w:rPr>
              <w:t xml:space="preserve">Definition:</w:t>
            </w:r>
            <w:r w:rsidDel="00000000" w:rsidR="00000000" w:rsidRPr="00000000">
              <w:rPr>
                <w:rtl w:val="0"/>
              </w:rPr>
              <w:t xml:space="preserve"> Source of icing is unknown or is different from other types of icing sources.</w:t>
            </w:r>
          </w:p>
          <w:p w:rsidR="00000000" w:rsidDel="00000000" w:rsidP="00000000" w:rsidRDefault="00000000" w:rsidRPr="00000000" w14:paraId="0000069B">
            <w:pPr>
              <w:ind w:left="720" w:firstLine="0"/>
              <w:rPr/>
            </w:pPr>
            <w:r w:rsidDel="00000000" w:rsidR="00000000" w:rsidRPr="00000000">
              <w:rPr>
                <w:u w:val="single"/>
                <w:rtl w:val="0"/>
              </w:rPr>
              <w:t xml:space="preserve">Camel Case:</w:t>
            </w:r>
            <w:r w:rsidDel="00000000" w:rsidR="00000000" w:rsidRPr="00000000">
              <w:rPr>
                <w:rtl w:val="0"/>
              </w:rPr>
              <w:t xml:space="preserve"> otherIcingSource</w:t>
            </w:r>
          </w:p>
          <w:p w:rsidR="00000000" w:rsidDel="00000000" w:rsidP="00000000" w:rsidRDefault="00000000" w:rsidRPr="00000000" w14:paraId="0000069C">
            <w:pPr>
              <w:rPr>
                <w:u w:val="single"/>
              </w:rPr>
            </w:pPr>
            <w:r w:rsidDel="00000000" w:rsidR="00000000" w:rsidRPr="00000000">
              <w:rPr>
                <w:rtl w:val="0"/>
              </w:rPr>
            </w:r>
          </w:p>
          <w:p w:rsidR="00000000" w:rsidDel="00000000" w:rsidP="00000000" w:rsidRDefault="00000000" w:rsidRPr="00000000" w14:paraId="0000069D">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r>
          </w:p>
        </w:tc>
      </w:tr>
    </w:tbl>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ijvh7on4cjbq" w:id="34"/>
      <w:bookmarkEnd w:id="34"/>
      <w:r w:rsidDel="00000000" w:rsidR="00000000" w:rsidRPr="00000000">
        <w:rPr>
          <w:rFonts w:ascii="Times New Roman" w:cs="Times New Roman" w:eastAsia="Times New Roman" w:hAnsi="Times New Roman"/>
          <w:sz w:val="24"/>
          <w:szCs w:val="24"/>
          <w:rtl w:val="0"/>
        </w:rPr>
        <w:t xml:space="preserve">B.22 Telephone number</w:t>
      </w:r>
    </w:p>
    <w:tbl>
      <w:tblPr>
        <w:tblStyle w:val="Table59"/>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AD">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The telephone number of an entity.  </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IHO S-121 Project Team</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B4">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6B5">
            <w:pPr>
              <w:rPr>
                <w:u w:val="single"/>
              </w:rPr>
            </w:pPr>
            <w:r w:rsidDel="00000000" w:rsidR="00000000" w:rsidRPr="00000000">
              <w:rPr>
                <w:rtl w:val="0"/>
              </w:rPr>
            </w:r>
          </w:p>
          <w:p w:rsidR="00000000" w:rsidDel="00000000" w:rsidP="00000000" w:rsidRDefault="00000000" w:rsidRPr="00000000" w14:paraId="000006B6">
            <w:pPr>
              <w:rPr>
                <w:u w:val="single"/>
              </w:rPr>
            </w:pPr>
            <w:r w:rsidDel="00000000" w:rsidR="00000000" w:rsidRPr="00000000">
              <w:rPr>
                <w:u w:val="single"/>
                <w:rtl w:val="0"/>
              </w:rPr>
              <w:t xml:space="preserve">Camel Case: </w:t>
            </w:r>
          </w:p>
          <w:p w:rsidR="00000000" w:rsidDel="00000000" w:rsidP="00000000" w:rsidRDefault="00000000" w:rsidRPr="00000000" w14:paraId="000006B7">
            <w:pPr>
              <w:rPr/>
            </w:pPr>
            <w:r w:rsidDel="00000000" w:rsidR="00000000" w:rsidRPr="00000000">
              <w:rPr>
                <w:rtl w:val="0"/>
              </w:rPr>
              <w:t xml:space="preserve">telephoneNumber</w:t>
            </w:r>
          </w:p>
          <w:p w:rsidR="00000000" w:rsidDel="00000000" w:rsidP="00000000" w:rsidRDefault="00000000" w:rsidRPr="00000000" w14:paraId="000006B8">
            <w:pPr>
              <w:rPr>
                <w:u w:val="single"/>
              </w:rPr>
            </w:pPr>
            <w:r w:rsidDel="00000000" w:rsidR="00000000" w:rsidRPr="00000000">
              <w:rPr>
                <w:rtl w:val="0"/>
              </w:rPr>
            </w:r>
          </w:p>
          <w:p w:rsidR="00000000" w:rsidDel="00000000" w:rsidP="00000000" w:rsidRDefault="00000000" w:rsidRPr="00000000" w14:paraId="000006B9">
            <w:pPr>
              <w:rPr>
                <w:u w:val="single"/>
              </w:rPr>
            </w:pPr>
            <w:r w:rsidDel="00000000" w:rsidR="00000000" w:rsidRPr="00000000">
              <w:rPr>
                <w:u w:val="single"/>
                <w:rtl w:val="0"/>
              </w:rPr>
              <w:t xml:space="preserve">Length:</w:t>
            </w:r>
          </w:p>
          <w:p w:rsidR="00000000" w:rsidDel="00000000" w:rsidP="00000000" w:rsidRDefault="00000000" w:rsidRPr="00000000" w14:paraId="000006BA">
            <w:pPr>
              <w:rPr>
                <w:u w:val="single"/>
              </w:rPr>
            </w:pPr>
            <w:r w:rsidDel="00000000" w:rsidR="00000000" w:rsidRPr="00000000">
              <w:rPr>
                <w:rtl w:val="0"/>
              </w:rPr>
              <w:t xml:space="preserve">Maximum of 30 characters.</w:t>
            </w:r>
            <w:r w:rsidDel="00000000" w:rsidR="00000000" w:rsidRPr="00000000">
              <w:rPr>
                <w:rtl w:val="0"/>
              </w:rPr>
            </w:r>
          </w:p>
          <w:p w:rsidR="00000000" w:rsidDel="00000000" w:rsidP="00000000" w:rsidRDefault="00000000" w:rsidRPr="00000000" w14:paraId="000006BB">
            <w:pPr>
              <w:rPr>
                <w:u w:val="single"/>
              </w:rPr>
            </w:pPr>
            <w:r w:rsidDel="00000000" w:rsidR="00000000" w:rsidRPr="00000000">
              <w:rPr>
                <w:rtl w:val="0"/>
              </w:rPr>
            </w:r>
          </w:p>
          <w:p w:rsidR="00000000" w:rsidDel="00000000" w:rsidP="00000000" w:rsidRDefault="00000000" w:rsidRPr="00000000" w14:paraId="000006BC">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r>
          </w:p>
        </w:tc>
      </w:tr>
    </w:tbl>
    <w:p w:rsidR="00000000" w:rsidDel="00000000" w:rsidP="00000000" w:rsidRDefault="00000000" w:rsidRPr="00000000" w14:paraId="000006BE">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F">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0">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1">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2">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3">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4">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5">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6">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7">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8">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9">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A">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B">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C">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D">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E">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CF">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0">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y07m0g4gvlek" w:id="35"/>
      <w:bookmarkEnd w:id="35"/>
      <w:r w:rsidDel="00000000" w:rsidR="00000000" w:rsidRPr="00000000">
        <w:rPr>
          <w:rFonts w:ascii="Times New Roman" w:cs="Times New Roman" w:eastAsia="Times New Roman" w:hAnsi="Times New Roman"/>
          <w:sz w:val="24"/>
          <w:szCs w:val="24"/>
          <w:rtl w:val="0"/>
        </w:rPr>
        <w:t xml:space="preserve">B.23 Text</w:t>
      </w:r>
    </w:p>
    <w:tbl>
      <w:tblPr>
        <w:tblStyle w:val="Table60"/>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D1">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A non-formatted digital text string.  </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Edition 1.0.0, Page 27.170, S-101 IHO Electronic Navigation Product Specification</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D8">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6D9">
            <w:pPr>
              <w:rPr>
                <w:u w:val="single"/>
              </w:rPr>
            </w:pPr>
            <w:r w:rsidDel="00000000" w:rsidR="00000000" w:rsidRPr="00000000">
              <w:rPr>
                <w:rtl w:val="0"/>
              </w:rPr>
            </w:r>
          </w:p>
          <w:p w:rsidR="00000000" w:rsidDel="00000000" w:rsidP="00000000" w:rsidRDefault="00000000" w:rsidRPr="00000000" w14:paraId="000006DA">
            <w:pPr>
              <w:rPr>
                <w:u w:val="single"/>
              </w:rPr>
            </w:pPr>
            <w:r w:rsidDel="00000000" w:rsidR="00000000" w:rsidRPr="00000000">
              <w:rPr>
                <w:u w:val="single"/>
                <w:rtl w:val="0"/>
              </w:rPr>
              <w:t xml:space="preserve">Camel Case: </w:t>
            </w:r>
          </w:p>
          <w:p w:rsidR="00000000" w:rsidDel="00000000" w:rsidP="00000000" w:rsidRDefault="00000000" w:rsidRPr="00000000" w14:paraId="000006DB">
            <w:pPr>
              <w:rPr/>
            </w:pPr>
            <w:r w:rsidDel="00000000" w:rsidR="00000000" w:rsidRPr="00000000">
              <w:rPr>
                <w:rtl w:val="0"/>
              </w:rPr>
              <w:t xml:space="preserve">text</w:t>
            </w:r>
          </w:p>
          <w:p w:rsidR="00000000" w:rsidDel="00000000" w:rsidP="00000000" w:rsidRDefault="00000000" w:rsidRPr="00000000" w14:paraId="000006DC">
            <w:pPr>
              <w:rPr>
                <w:u w:val="single"/>
              </w:rPr>
            </w:pPr>
            <w:r w:rsidDel="00000000" w:rsidR="00000000" w:rsidRPr="00000000">
              <w:rPr>
                <w:rtl w:val="0"/>
              </w:rPr>
            </w:r>
          </w:p>
          <w:p w:rsidR="00000000" w:rsidDel="00000000" w:rsidP="00000000" w:rsidRDefault="00000000" w:rsidRPr="00000000" w14:paraId="000006DD">
            <w:pPr>
              <w:rPr>
                <w:u w:val="single"/>
              </w:rPr>
            </w:pPr>
            <w:r w:rsidDel="00000000" w:rsidR="00000000" w:rsidRPr="00000000">
              <w:rPr>
                <w:u w:val="single"/>
                <w:rtl w:val="0"/>
              </w:rPr>
              <w:t xml:space="preserve">Length:</w:t>
            </w:r>
          </w:p>
          <w:p w:rsidR="00000000" w:rsidDel="00000000" w:rsidP="00000000" w:rsidRDefault="00000000" w:rsidRPr="00000000" w14:paraId="000006DE">
            <w:pPr>
              <w:rPr>
                <w:u w:val="single"/>
              </w:rPr>
            </w:pPr>
            <w:r w:rsidDel="00000000" w:rsidR="00000000" w:rsidRPr="00000000">
              <w:rPr>
                <w:rtl w:val="0"/>
              </w:rPr>
              <w:t xml:space="preserve">Maximum of 300 characters.</w:t>
            </w:r>
            <w:r w:rsidDel="00000000" w:rsidR="00000000" w:rsidRPr="00000000">
              <w:rPr>
                <w:rtl w:val="0"/>
              </w:rPr>
            </w:r>
          </w:p>
          <w:p w:rsidR="00000000" w:rsidDel="00000000" w:rsidP="00000000" w:rsidRDefault="00000000" w:rsidRPr="00000000" w14:paraId="000006DF">
            <w:pPr>
              <w:rPr>
                <w:u w:val="single"/>
              </w:rPr>
            </w:pPr>
            <w:r w:rsidDel="00000000" w:rsidR="00000000" w:rsidRPr="00000000">
              <w:rPr>
                <w:rtl w:val="0"/>
              </w:rPr>
            </w:r>
          </w:p>
          <w:p w:rsidR="00000000" w:rsidDel="00000000" w:rsidP="00000000" w:rsidRDefault="00000000" w:rsidRPr="00000000" w14:paraId="000006E0">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p w:rsidR="00000000" w:rsidDel="00000000" w:rsidP="00000000" w:rsidRDefault="00000000" w:rsidRPr="00000000" w14:paraId="000006E2">
            <w:pPr>
              <w:rPr/>
            </w:pPr>
            <w:r w:rsidDel="00000000" w:rsidR="00000000" w:rsidRPr="00000000">
              <w:rPr>
                <w:rtl w:val="0"/>
              </w:rPr>
            </w:r>
          </w:p>
        </w:tc>
      </w:tr>
    </w:tbl>
    <w:p w:rsidR="00000000" w:rsidDel="00000000" w:rsidP="00000000" w:rsidRDefault="00000000" w:rsidRPr="00000000" w14:paraId="000006E3">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bookmarkStart w:colFirst="0" w:colLast="0" w:name="_heading=h.lbo6u73rh3jk" w:id="36"/>
      <w:bookmarkEnd w:id="36"/>
      <w:r w:rsidDel="00000000" w:rsidR="00000000" w:rsidRPr="00000000">
        <w:rPr>
          <w:rtl w:val="0"/>
        </w:rPr>
      </w:r>
    </w:p>
    <w:p w:rsidR="00000000" w:rsidDel="00000000" w:rsidP="00000000" w:rsidRDefault="00000000" w:rsidRPr="00000000" w14:paraId="000006E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E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F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F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F2">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elns6ibj4gcj" w:id="37"/>
      <w:bookmarkEnd w:id="37"/>
      <w:r w:rsidDel="00000000" w:rsidR="00000000" w:rsidRPr="00000000">
        <w:rPr>
          <w:rFonts w:ascii="Times New Roman" w:cs="Times New Roman" w:eastAsia="Times New Roman" w:hAnsi="Times New Roman"/>
          <w:sz w:val="24"/>
          <w:szCs w:val="24"/>
          <w:rtl w:val="0"/>
        </w:rPr>
        <w:t xml:space="preserve">B.24 Wave Height Warning Threshold</w:t>
      </w:r>
    </w:p>
    <w:tbl>
      <w:tblPr>
        <w:tblStyle w:val="Table6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F3">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F4">
            <w:pPr>
              <w:widowControl w:val="1"/>
              <w:spacing w:line="276" w:lineRule="auto"/>
              <w:jc w:val="left"/>
              <w:rPr/>
            </w:pPr>
            <w:r w:rsidDel="00000000" w:rsidR="00000000" w:rsidRPr="00000000">
              <w:rPr>
                <w:rtl w:val="0"/>
              </w:rPr>
              <w:t xml:space="preserve">Represents the wave height warning that has been exceeded or forecast to be exceeded based on predetermined bins of significant wave height values.</w:t>
            </w:r>
          </w:p>
          <w:p w:rsidR="00000000" w:rsidDel="00000000" w:rsidP="00000000" w:rsidRDefault="00000000" w:rsidRPr="00000000" w14:paraId="000006F5">
            <w:pPr>
              <w:rPr>
                <w:u w:val="single"/>
              </w:rPr>
            </w:pPr>
            <w:r w:rsidDel="00000000" w:rsidR="00000000" w:rsidRPr="00000000">
              <w:rPr>
                <w:rtl w:val="0"/>
              </w:rPr>
            </w:r>
          </w:p>
          <w:p w:rsidR="00000000" w:rsidDel="00000000" w:rsidP="00000000" w:rsidRDefault="00000000" w:rsidRPr="00000000" w14:paraId="000006F6">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F7">
            <w:pPr>
              <w:rPr/>
            </w:pPr>
            <w:r w:rsidDel="00000000" w:rsidR="00000000" w:rsidRPr="00000000">
              <w:rPr>
                <w:rtl w:val="0"/>
              </w:rPr>
              <w:t xml:space="preserve">S-412 WMO Weather Product Specification</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FA">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6FB">
            <w:pPr>
              <w:rPr>
                <w:u w:val="single"/>
              </w:rPr>
            </w:pPr>
            <w:r w:rsidDel="00000000" w:rsidR="00000000" w:rsidRPr="00000000">
              <w:rPr>
                <w:rtl w:val="0"/>
              </w:rPr>
            </w:r>
          </w:p>
          <w:p w:rsidR="00000000" w:rsidDel="00000000" w:rsidP="00000000" w:rsidRDefault="00000000" w:rsidRPr="00000000" w14:paraId="000006FC">
            <w:pPr>
              <w:rPr>
                <w:u w:val="single"/>
              </w:rPr>
            </w:pPr>
            <w:r w:rsidDel="00000000" w:rsidR="00000000" w:rsidRPr="00000000">
              <w:rPr>
                <w:u w:val="single"/>
                <w:rtl w:val="0"/>
              </w:rPr>
              <w:t xml:space="preserve">Camel Case: </w:t>
            </w:r>
          </w:p>
          <w:p w:rsidR="00000000" w:rsidDel="00000000" w:rsidP="00000000" w:rsidRDefault="00000000" w:rsidRPr="00000000" w14:paraId="000006FD">
            <w:pPr>
              <w:rPr/>
            </w:pPr>
            <w:r w:rsidDel="00000000" w:rsidR="00000000" w:rsidRPr="00000000">
              <w:rPr>
                <w:rtl w:val="0"/>
              </w:rPr>
              <w:t xml:space="preserve">waveHeightWarningThreshold</w:t>
            </w:r>
          </w:p>
          <w:p w:rsidR="00000000" w:rsidDel="00000000" w:rsidP="00000000" w:rsidRDefault="00000000" w:rsidRPr="00000000" w14:paraId="000006FE">
            <w:pPr>
              <w:ind w:firstLine="720"/>
              <w:rPr/>
            </w:pPr>
            <w:r w:rsidDel="00000000" w:rsidR="00000000" w:rsidRPr="00000000">
              <w:rPr>
                <w:rtl w:val="0"/>
              </w:rPr>
            </w:r>
          </w:p>
          <w:p w:rsidR="00000000" w:rsidDel="00000000" w:rsidP="00000000" w:rsidRDefault="00000000" w:rsidRPr="00000000" w14:paraId="000006FF">
            <w:pPr>
              <w:numPr>
                <w:ilvl w:val="0"/>
                <w:numId w:val="14"/>
              </w:numPr>
              <w:ind w:left="720" w:hanging="360"/>
              <w:rPr>
                <w:rFonts w:ascii="Times New Roman" w:cs="Times New Roman" w:eastAsia="Times New Roman" w:hAnsi="Times New Roman"/>
                <w:b w:val="1"/>
              </w:rPr>
            </w:pPr>
            <w:r w:rsidDel="00000000" w:rsidR="00000000" w:rsidRPr="00000000">
              <w:rPr>
                <w:b w:val="1"/>
                <w:rtl w:val="0"/>
              </w:rPr>
              <w:t xml:space="preserve">two and a half to four metres</w:t>
            </w:r>
          </w:p>
          <w:p w:rsidR="00000000" w:rsidDel="00000000" w:rsidP="00000000" w:rsidRDefault="00000000" w:rsidRPr="00000000" w14:paraId="00000700">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2.5 and 4 metres (8-13 ft) are forecast or occurring. </w:t>
            </w:r>
          </w:p>
          <w:p w:rsidR="00000000" w:rsidDel="00000000" w:rsidP="00000000" w:rsidRDefault="00000000" w:rsidRPr="00000000" w14:paraId="00000701">
            <w:pPr>
              <w:ind w:firstLine="720"/>
              <w:rPr/>
            </w:pPr>
            <w:r w:rsidDel="00000000" w:rsidR="00000000" w:rsidRPr="00000000">
              <w:rPr>
                <w:u w:val="single"/>
                <w:rtl w:val="0"/>
              </w:rPr>
              <w:t xml:space="preserve">Camel Case:</w:t>
            </w:r>
            <w:r w:rsidDel="00000000" w:rsidR="00000000" w:rsidRPr="00000000">
              <w:rPr>
                <w:rtl w:val="0"/>
              </w:rPr>
              <w:t xml:space="preserve"> twoAndAHalfToFourMetres</w:t>
            </w:r>
          </w:p>
          <w:p w:rsidR="00000000" w:rsidDel="00000000" w:rsidP="00000000" w:rsidRDefault="00000000" w:rsidRPr="00000000" w14:paraId="00000702">
            <w:pPr>
              <w:ind w:left="720" w:firstLine="0"/>
              <w:rPr>
                <w:b w:val="1"/>
              </w:rPr>
            </w:pPr>
            <w:r w:rsidDel="00000000" w:rsidR="00000000" w:rsidRPr="00000000">
              <w:rPr>
                <w:rtl w:val="0"/>
              </w:rPr>
            </w:r>
          </w:p>
          <w:p w:rsidR="00000000" w:rsidDel="00000000" w:rsidP="00000000" w:rsidRDefault="00000000" w:rsidRPr="00000000" w14:paraId="00000703">
            <w:pPr>
              <w:numPr>
                <w:ilvl w:val="0"/>
                <w:numId w:val="14"/>
              </w:numPr>
              <w:ind w:left="720" w:hanging="360"/>
              <w:rPr>
                <w:rFonts w:ascii="Times New Roman" w:cs="Times New Roman" w:eastAsia="Times New Roman" w:hAnsi="Times New Roman"/>
                <w:b w:val="1"/>
              </w:rPr>
            </w:pPr>
            <w:r w:rsidDel="00000000" w:rsidR="00000000" w:rsidRPr="00000000">
              <w:rPr>
                <w:b w:val="1"/>
                <w:rtl w:val="0"/>
              </w:rPr>
              <w:t xml:space="preserve">four to six metres</w:t>
            </w:r>
          </w:p>
          <w:p w:rsidR="00000000" w:rsidDel="00000000" w:rsidP="00000000" w:rsidRDefault="00000000" w:rsidRPr="00000000" w14:paraId="00000704">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4 and 6 metres (13-20 ft) are forecast or occurring. </w:t>
            </w:r>
          </w:p>
          <w:p w:rsidR="00000000" w:rsidDel="00000000" w:rsidP="00000000" w:rsidRDefault="00000000" w:rsidRPr="00000000" w14:paraId="00000705">
            <w:pPr>
              <w:ind w:firstLine="720"/>
              <w:rPr/>
            </w:pPr>
            <w:r w:rsidDel="00000000" w:rsidR="00000000" w:rsidRPr="00000000">
              <w:rPr>
                <w:u w:val="single"/>
                <w:rtl w:val="0"/>
              </w:rPr>
              <w:t xml:space="preserve">Camel Case:</w:t>
            </w:r>
            <w:r w:rsidDel="00000000" w:rsidR="00000000" w:rsidRPr="00000000">
              <w:rPr>
                <w:rtl w:val="0"/>
              </w:rPr>
              <w:t xml:space="preserve"> fourToSixMetres</w:t>
            </w:r>
          </w:p>
          <w:p w:rsidR="00000000" w:rsidDel="00000000" w:rsidP="00000000" w:rsidRDefault="00000000" w:rsidRPr="00000000" w14:paraId="00000706">
            <w:pPr>
              <w:ind w:left="720" w:firstLine="0"/>
              <w:rPr>
                <w:b w:val="1"/>
              </w:rPr>
            </w:pPr>
            <w:r w:rsidDel="00000000" w:rsidR="00000000" w:rsidRPr="00000000">
              <w:rPr>
                <w:rtl w:val="0"/>
              </w:rPr>
            </w:r>
          </w:p>
          <w:p w:rsidR="00000000" w:rsidDel="00000000" w:rsidP="00000000" w:rsidRDefault="00000000" w:rsidRPr="00000000" w14:paraId="00000707">
            <w:pPr>
              <w:numPr>
                <w:ilvl w:val="0"/>
                <w:numId w:val="14"/>
              </w:numPr>
              <w:ind w:left="720" w:hanging="360"/>
              <w:rPr>
                <w:rFonts w:ascii="Times New Roman" w:cs="Times New Roman" w:eastAsia="Times New Roman" w:hAnsi="Times New Roman"/>
                <w:b w:val="1"/>
              </w:rPr>
            </w:pPr>
            <w:r w:rsidDel="00000000" w:rsidR="00000000" w:rsidRPr="00000000">
              <w:rPr>
                <w:b w:val="1"/>
                <w:rtl w:val="0"/>
              </w:rPr>
              <w:t xml:space="preserve">six to nine metres</w:t>
            </w:r>
          </w:p>
          <w:p w:rsidR="00000000" w:rsidDel="00000000" w:rsidP="00000000" w:rsidRDefault="00000000" w:rsidRPr="00000000" w14:paraId="00000708">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6 and 9 metres (20-30 ft) are forecast or occurring. </w:t>
            </w:r>
          </w:p>
          <w:p w:rsidR="00000000" w:rsidDel="00000000" w:rsidP="00000000" w:rsidRDefault="00000000" w:rsidRPr="00000000" w14:paraId="00000709">
            <w:pPr>
              <w:ind w:firstLine="720"/>
              <w:rPr/>
            </w:pPr>
            <w:r w:rsidDel="00000000" w:rsidR="00000000" w:rsidRPr="00000000">
              <w:rPr>
                <w:u w:val="single"/>
                <w:rtl w:val="0"/>
              </w:rPr>
              <w:t xml:space="preserve">Camel Case:</w:t>
            </w:r>
            <w:r w:rsidDel="00000000" w:rsidR="00000000" w:rsidRPr="00000000">
              <w:rPr>
                <w:rtl w:val="0"/>
              </w:rPr>
              <w:t xml:space="preserve"> sixToNineMetres</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numPr>
                <w:ilvl w:val="0"/>
                <w:numId w:val="14"/>
              </w:numPr>
              <w:ind w:left="720" w:hanging="360"/>
              <w:jc w:val="left"/>
              <w:rPr>
                <w:rFonts w:ascii="Times New Roman" w:cs="Times New Roman" w:eastAsia="Times New Roman" w:hAnsi="Times New Roman"/>
                <w:b w:val="1"/>
              </w:rPr>
            </w:pPr>
            <w:r w:rsidDel="00000000" w:rsidR="00000000" w:rsidRPr="00000000">
              <w:rPr>
                <w:b w:val="1"/>
                <w:rtl w:val="0"/>
              </w:rPr>
              <w:t xml:space="preserve">nine to fourteen metres</w:t>
            </w:r>
          </w:p>
          <w:p w:rsidR="00000000" w:rsidDel="00000000" w:rsidP="00000000" w:rsidRDefault="00000000" w:rsidRPr="00000000" w14:paraId="0000070C">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9 and 14 metres (30-45 ft) are forecast or occurring</w:t>
            </w:r>
            <w:r w:rsidDel="00000000" w:rsidR="00000000" w:rsidRPr="00000000">
              <w:rPr>
                <w:color w:val="ff0000"/>
                <w:rtl w:val="0"/>
              </w:rPr>
              <w:t xml:space="preserve">.</w:t>
            </w:r>
            <w:r w:rsidDel="00000000" w:rsidR="00000000" w:rsidRPr="00000000">
              <w:rPr>
                <w:rtl w:val="0"/>
              </w:rPr>
              <w:t xml:space="preserve"> </w:t>
            </w:r>
          </w:p>
          <w:p w:rsidR="00000000" w:rsidDel="00000000" w:rsidP="00000000" w:rsidRDefault="00000000" w:rsidRPr="00000000" w14:paraId="0000070D">
            <w:pPr>
              <w:ind w:firstLine="720"/>
              <w:rPr/>
            </w:pPr>
            <w:r w:rsidDel="00000000" w:rsidR="00000000" w:rsidRPr="00000000">
              <w:rPr>
                <w:u w:val="single"/>
                <w:rtl w:val="0"/>
              </w:rPr>
              <w:t xml:space="preserve">Camel Case:</w:t>
            </w:r>
            <w:r w:rsidDel="00000000" w:rsidR="00000000" w:rsidRPr="00000000">
              <w:rPr>
                <w:rtl w:val="0"/>
              </w:rPr>
              <w:t xml:space="preserve"> nineToFourteenMetres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numPr>
                <w:ilvl w:val="0"/>
                <w:numId w:val="14"/>
              </w:numPr>
              <w:ind w:left="720" w:hanging="360"/>
              <w:rPr>
                <w:rFonts w:ascii="Times New Roman" w:cs="Times New Roman" w:eastAsia="Times New Roman" w:hAnsi="Times New Roman"/>
                <w:b w:val="1"/>
              </w:rPr>
            </w:pPr>
            <w:r w:rsidDel="00000000" w:rsidR="00000000" w:rsidRPr="00000000">
              <w:rPr>
                <w:b w:val="1"/>
                <w:rtl w:val="0"/>
              </w:rPr>
              <w:t xml:space="preserve">greater than fourteen metres</w:t>
            </w:r>
          </w:p>
          <w:p w:rsidR="00000000" w:rsidDel="00000000" w:rsidP="00000000" w:rsidRDefault="00000000" w:rsidRPr="00000000" w14:paraId="00000710">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greater than 14 metres (&gt;45 ft) are forecast or occurring.</w:t>
            </w:r>
          </w:p>
          <w:p w:rsidR="00000000" w:rsidDel="00000000" w:rsidP="00000000" w:rsidRDefault="00000000" w:rsidRPr="00000000" w14:paraId="00000711">
            <w:pPr>
              <w:ind w:left="720" w:firstLine="0"/>
              <w:rPr/>
            </w:pPr>
            <w:r w:rsidDel="00000000" w:rsidR="00000000" w:rsidRPr="00000000">
              <w:rPr>
                <w:u w:val="single"/>
                <w:rtl w:val="0"/>
              </w:rPr>
              <w:t xml:space="preserve">Camel Case:</w:t>
            </w:r>
            <w:r w:rsidDel="00000000" w:rsidR="00000000" w:rsidRPr="00000000">
              <w:rPr>
                <w:rtl w:val="0"/>
              </w:rPr>
              <w:t xml:space="preserve"> greaterThanFourteenMetres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r>
          </w:p>
        </w:tc>
      </w:tr>
    </w:tbl>
    <w:p w:rsidR="00000000" w:rsidDel="00000000" w:rsidP="00000000" w:rsidRDefault="00000000" w:rsidRPr="00000000" w14:paraId="00000715">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bookmarkStart w:colFirst="0" w:colLast="0" w:name="_heading=h.fmw1ohz06u2d" w:id="38"/>
      <w:bookmarkEnd w:id="38"/>
      <w:r w:rsidDel="00000000" w:rsidR="00000000" w:rsidRPr="00000000">
        <w:rPr>
          <w:rtl w:val="0"/>
        </w:rPr>
      </w:r>
    </w:p>
    <w:p w:rsidR="00000000" w:rsidDel="00000000" w:rsidP="00000000" w:rsidRDefault="00000000" w:rsidRPr="00000000" w14:paraId="00000716">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17">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18">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19">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1A">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1B">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1C">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1zot59xdxju1" w:id="39"/>
      <w:bookmarkEnd w:id="39"/>
      <w:r w:rsidDel="00000000" w:rsidR="00000000" w:rsidRPr="00000000">
        <w:rPr>
          <w:rFonts w:ascii="Times New Roman" w:cs="Times New Roman" w:eastAsia="Times New Roman" w:hAnsi="Times New Roman"/>
          <w:sz w:val="24"/>
          <w:szCs w:val="24"/>
          <w:rtl w:val="0"/>
        </w:rPr>
        <w:t xml:space="preserve">B.25 Weather Warning Message</w:t>
      </w:r>
    </w:p>
    <w:tbl>
      <w:tblPr>
        <w:tblStyle w:val="Table62"/>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71D">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t xml:space="preserve">Text message associated with a weather warning polygon.</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21">
            <w:pPr>
              <w:rPr/>
            </w:pPr>
            <w:r w:rsidDel="00000000" w:rsidR="00000000" w:rsidRPr="00000000">
              <w:rPr>
                <w:rtl w:val="0"/>
              </w:rPr>
              <w:t xml:space="preserve">S-412 WMO Weather Warning Product Specification</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24">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725">
            <w:pPr>
              <w:rPr>
                <w:u w:val="single"/>
              </w:rPr>
            </w:pPr>
            <w:r w:rsidDel="00000000" w:rsidR="00000000" w:rsidRPr="00000000">
              <w:rPr>
                <w:rtl w:val="0"/>
              </w:rPr>
            </w:r>
          </w:p>
          <w:p w:rsidR="00000000" w:rsidDel="00000000" w:rsidP="00000000" w:rsidRDefault="00000000" w:rsidRPr="00000000" w14:paraId="00000726">
            <w:pPr>
              <w:rPr>
                <w:u w:val="single"/>
              </w:rPr>
            </w:pPr>
            <w:r w:rsidDel="00000000" w:rsidR="00000000" w:rsidRPr="00000000">
              <w:rPr>
                <w:u w:val="single"/>
                <w:rtl w:val="0"/>
              </w:rPr>
              <w:t xml:space="preserve">Camel Case: </w:t>
            </w:r>
          </w:p>
          <w:p w:rsidR="00000000" w:rsidDel="00000000" w:rsidP="00000000" w:rsidRDefault="00000000" w:rsidRPr="00000000" w14:paraId="00000727">
            <w:pPr>
              <w:rPr/>
            </w:pPr>
            <w:r w:rsidDel="00000000" w:rsidR="00000000" w:rsidRPr="00000000">
              <w:rPr>
                <w:rtl w:val="0"/>
              </w:rPr>
              <w:t xml:space="preserve">weatherWarningMessage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u w:val="single"/>
              </w:rPr>
            </w:pPr>
            <w:r w:rsidDel="00000000" w:rsidR="00000000" w:rsidRPr="00000000">
              <w:rPr>
                <w:u w:val="single"/>
                <w:rtl w:val="0"/>
              </w:rPr>
              <w:t xml:space="preserve">Sub-Attributes: </w:t>
            </w:r>
          </w:p>
          <w:p w:rsidR="00000000" w:rsidDel="00000000" w:rsidP="00000000" w:rsidRDefault="00000000" w:rsidRPr="00000000" w14:paraId="0000072A">
            <w:pPr>
              <w:rPr/>
            </w:pPr>
            <w:r w:rsidDel="00000000" w:rsidR="00000000" w:rsidRPr="00000000">
              <w:rPr>
                <w:rtl w:val="0"/>
              </w:rPr>
              <w:t xml:space="preserve">languageText</w:t>
            </w:r>
          </w:p>
          <w:p w:rsidR="00000000" w:rsidDel="00000000" w:rsidP="00000000" w:rsidRDefault="00000000" w:rsidRPr="00000000" w14:paraId="0000072B">
            <w:pPr>
              <w:rPr>
                <w:u w:val="single"/>
              </w:rPr>
            </w:pPr>
            <w:r w:rsidDel="00000000" w:rsidR="00000000" w:rsidRPr="00000000">
              <w:rPr>
                <w:rtl w:val="0"/>
              </w:rPr>
            </w:r>
          </w:p>
          <w:p w:rsidR="00000000" w:rsidDel="00000000" w:rsidP="00000000" w:rsidRDefault="00000000" w:rsidRPr="00000000" w14:paraId="0000072C">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r>
          </w:p>
        </w:tc>
      </w:tr>
    </w:tbl>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b4tw16fbw3mf" w:id="40"/>
      <w:bookmarkEnd w:id="40"/>
      <w:r w:rsidDel="00000000" w:rsidR="00000000" w:rsidRPr="00000000">
        <w:rPr>
          <w:rFonts w:ascii="Times New Roman" w:cs="Times New Roman" w:eastAsia="Times New Roman" w:hAnsi="Times New Roman"/>
          <w:sz w:val="24"/>
          <w:szCs w:val="24"/>
          <w:rtl w:val="0"/>
        </w:rPr>
        <w:t xml:space="preserve">B.26 Weather Warning Number</w:t>
      </w:r>
    </w:p>
    <w:tbl>
      <w:tblPr>
        <w:tblStyle w:val="Table63"/>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741">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Identification number given to a specific weather warning.</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t xml:space="preserve">S-412 WMO Weather Product Specification</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48">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749">
            <w:pPr>
              <w:rPr>
                <w:u w:val="single"/>
              </w:rPr>
            </w:pPr>
            <w:r w:rsidDel="00000000" w:rsidR="00000000" w:rsidRPr="00000000">
              <w:rPr>
                <w:rtl w:val="0"/>
              </w:rPr>
            </w:r>
          </w:p>
          <w:p w:rsidR="00000000" w:rsidDel="00000000" w:rsidP="00000000" w:rsidRDefault="00000000" w:rsidRPr="00000000" w14:paraId="0000074A">
            <w:pPr>
              <w:rPr>
                <w:u w:val="single"/>
              </w:rPr>
            </w:pPr>
            <w:r w:rsidDel="00000000" w:rsidR="00000000" w:rsidRPr="00000000">
              <w:rPr>
                <w:u w:val="single"/>
                <w:rtl w:val="0"/>
              </w:rPr>
              <w:t xml:space="preserve">Camel Case: </w:t>
            </w:r>
          </w:p>
          <w:p w:rsidR="00000000" w:rsidDel="00000000" w:rsidP="00000000" w:rsidRDefault="00000000" w:rsidRPr="00000000" w14:paraId="0000074B">
            <w:pPr>
              <w:rPr/>
            </w:pPr>
            <w:r w:rsidDel="00000000" w:rsidR="00000000" w:rsidRPr="00000000">
              <w:rPr>
                <w:rtl w:val="0"/>
              </w:rPr>
              <w:t xml:space="preserve">weatherWarningNumber</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u w:val="single"/>
              </w:rPr>
            </w:pPr>
            <w:r w:rsidDel="00000000" w:rsidR="00000000" w:rsidRPr="00000000">
              <w:rPr>
                <w:u w:val="single"/>
                <w:rtl w:val="0"/>
              </w:rPr>
              <w:t xml:space="preserve">Length:</w:t>
            </w:r>
          </w:p>
          <w:p w:rsidR="00000000" w:rsidDel="00000000" w:rsidP="00000000" w:rsidRDefault="00000000" w:rsidRPr="00000000" w14:paraId="0000074E">
            <w:pPr>
              <w:rPr/>
            </w:pPr>
            <w:r w:rsidDel="00000000" w:rsidR="00000000" w:rsidRPr="00000000">
              <w:rPr>
                <w:rtl w:val="0"/>
              </w:rPr>
              <w:t xml:space="preserve">Maximum of 300 characters.</w:t>
            </w:r>
          </w:p>
          <w:p w:rsidR="00000000" w:rsidDel="00000000" w:rsidP="00000000" w:rsidRDefault="00000000" w:rsidRPr="00000000" w14:paraId="0000074F">
            <w:pPr>
              <w:rPr>
                <w:u w:val="single"/>
              </w:rPr>
            </w:pPr>
            <w:r w:rsidDel="00000000" w:rsidR="00000000" w:rsidRPr="00000000">
              <w:rPr>
                <w:rtl w:val="0"/>
              </w:rPr>
            </w:r>
          </w:p>
          <w:p w:rsidR="00000000" w:rsidDel="00000000" w:rsidP="00000000" w:rsidRDefault="00000000" w:rsidRPr="00000000" w14:paraId="00000750">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51">
            <w:pPr>
              <w:rPr/>
            </w:pPr>
            <w:r w:rsidDel="00000000" w:rsidR="00000000" w:rsidRPr="00000000">
              <w:rPr>
                <w:rtl w:val="0"/>
              </w:rPr>
            </w:r>
          </w:p>
        </w:tc>
      </w:tr>
    </w:tbl>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7mmt2xredz6g" w:id="41"/>
      <w:bookmarkEnd w:id="41"/>
      <w:r w:rsidDel="00000000" w:rsidR="00000000" w:rsidRPr="00000000">
        <w:rPr>
          <w:rFonts w:ascii="Times New Roman" w:cs="Times New Roman" w:eastAsia="Times New Roman" w:hAnsi="Times New Roman"/>
          <w:sz w:val="24"/>
          <w:szCs w:val="24"/>
          <w:rtl w:val="0"/>
        </w:rPr>
        <w:t xml:space="preserve">B.27 Web Address</w:t>
      </w:r>
    </w:p>
    <w:tbl>
      <w:tblPr>
        <w:tblStyle w:val="Table64"/>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765">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66">
            <w:pPr>
              <w:rPr/>
            </w:pPr>
            <w:r w:rsidDel="00000000" w:rsidR="00000000" w:rsidRPr="00000000">
              <w:rPr>
                <w:rtl w:val="0"/>
              </w:rPr>
              <w:t xml:space="preserve">A reference to a web resource that specifies its location on a computer network and a mechanism for retrieving it.</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69">
            <w:pPr>
              <w:rPr/>
            </w:pPr>
            <w:r w:rsidDel="00000000" w:rsidR="00000000" w:rsidRPr="00000000">
              <w:rPr>
                <w:highlight w:val="white"/>
                <w:rtl w:val="0"/>
              </w:rPr>
              <w:t xml:space="preserve">https://en.wikipedia.org/wiki/URL</w:t>
            </w: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6C">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76D">
            <w:pPr>
              <w:rPr>
                <w:u w:val="single"/>
              </w:rPr>
            </w:pPr>
            <w:r w:rsidDel="00000000" w:rsidR="00000000" w:rsidRPr="00000000">
              <w:rPr>
                <w:rtl w:val="0"/>
              </w:rPr>
            </w:r>
          </w:p>
          <w:p w:rsidR="00000000" w:rsidDel="00000000" w:rsidP="00000000" w:rsidRDefault="00000000" w:rsidRPr="00000000" w14:paraId="0000076E">
            <w:pPr>
              <w:rPr>
                <w:u w:val="single"/>
              </w:rPr>
            </w:pPr>
            <w:r w:rsidDel="00000000" w:rsidR="00000000" w:rsidRPr="00000000">
              <w:rPr>
                <w:u w:val="single"/>
                <w:rtl w:val="0"/>
              </w:rPr>
              <w:t xml:space="preserve">Camel Case: </w:t>
            </w:r>
          </w:p>
          <w:p w:rsidR="00000000" w:rsidDel="00000000" w:rsidP="00000000" w:rsidRDefault="00000000" w:rsidRPr="00000000" w14:paraId="0000076F">
            <w:pPr>
              <w:rPr/>
            </w:pPr>
            <w:r w:rsidDel="00000000" w:rsidR="00000000" w:rsidRPr="00000000">
              <w:rPr>
                <w:rtl w:val="0"/>
              </w:rPr>
              <w:t xml:space="preserve">webAddress</w:t>
            </w:r>
          </w:p>
          <w:p w:rsidR="00000000" w:rsidDel="00000000" w:rsidP="00000000" w:rsidRDefault="00000000" w:rsidRPr="00000000" w14:paraId="00000770">
            <w:pPr>
              <w:rPr>
                <w:u w:val="single"/>
              </w:rPr>
            </w:pPr>
            <w:r w:rsidDel="00000000" w:rsidR="00000000" w:rsidRPr="00000000">
              <w:rPr>
                <w:rtl w:val="0"/>
              </w:rPr>
            </w:r>
          </w:p>
          <w:p w:rsidR="00000000" w:rsidDel="00000000" w:rsidP="00000000" w:rsidRDefault="00000000" w:rsidRPr="00000000" w14:paraId="00000771">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r>
          </w:p>
        </w:tc>
      </w:tr>
    </w:tbl>
    <w:p w:rsidR="00000000" w:rsidDel="00000000" w:rsidP="00000000" w:rsidRDefault="00000000" w:rsidRPr="00000000" w14:paraId="00000773">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4">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5">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6">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7">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8">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9">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A">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B">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C">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D">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E">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F">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80">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81">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82">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83">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84">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85">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86">
      <w:pPr>
        <w:pStyle w:val="Heading2"/>
        <w:numPr>
          <w:ilvl w:val="0"/>
          <w:numId w:val="3"/>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720" w:hanging="360"/>
        <w:rPr>
          <w:rFonts w:ascii="Times New Roman" w:cs="Times New Roman" w:eastAsia="Times New Roman" w:hAnsi="Times New Roman"/>
          <w:sz w:val="24"/>
          <w:szCs w:val="24"/>
        </w:rPr>
      </w:pPr>
      <w:bookmarkStart w:colFirst="0" w:colLast="0" w:name="_heading=h.c2z3wx3jmam4" w:id="42"/>
      <w:bookmarkEnd w:id="42"/>
      <w:r w:rsidDel="00000000" w:rsidR="00000000" w:rsidRPr="00000000">
        <w:rPr>
          <w:rFonts w:ascii="Times New Roman" w:cs="Times New Roman" w:eastAsia="Times New Roman" w:hAnsi="Times New Roman"/>
          <w:sz w:val="24"/>
          <w:szCs w:val="24"/>
          <w:rtl w:val="0"/>
        </w:rPr>
        <w:t xml:space="preserve">B.28 Wind Warning Threshold</w:t>
      </w:r>
    </w:p>
    <w:tbl>
      <w:tblPr>
        <w:tblStyle w:val="Table65"/>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787">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88">
            <w:pPr>
              <w:widowControl w:val="1"/>
              <w:spacing w:line="276" w:lineRule="auto"/>
              <w:jc w:val="left"/>
              <w:rPr/>
            </w:pPr>
            <w:r w:rsidDel="00000000" w:rsidR="00000000" w:rsidRPr="00000000">
              <w:rPr>
                <w:rtl w:val="0"/>
              </w:rPr>
              <w:t xml:space="preserve">Represents the wind warning that has been exceeded or forecast to be exceeded.</w:t>
            </w:r>
          </w:p>
          <w:p w:rsidR="00000000" w:rsidDel="00000000" w:rsidP="00000000" w:rsidRDefault="00000000" w:rsidRPr="00000000" w14:paraId="00000789">
            <w:pPr>
              <w:rPr>
                <w:u w:val="single"/>
              </w:rPr>
            </w:pPr>
            <w:r w:rsidDel="00000000" w:rsidR="00000000" w:rsidRPr="00000000">
              <w:rPr>
                <w:rtl w:val="0"/>
              </w:rPr>
            </w:r>
          </w:p>
          <w:p w:rsidR="00000000" w:rsidDel="00000000" w:rsidP="00000000" w:rsidRDefault="00000000" w:rsidRPr="00000000" w14:paraId="0000078A">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WMO-No.558</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8E">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78F">
            <w:pPr>
              <w:rPr>
                <w:u w:val="single"/>
              </w:rPr>
            </w:pPr>
            <w:r w:rsidDel="00000000" w:rsidR="00000000" w:rsidRPr="00000000">
              <w:rPr>
                <w:rtl w:val="0"/>
              </w:rPr>
            </w:r>
          </w:p>
          <w:p w:rsidR="00000000" w:rsidDel="00000000" w:rsidP="00000000" w:rsidRDefault="00000000" w:rsidRPr="00000000" w14:paraId="00000790">
            <w:pPr>
              <w:rPr>
                <w:u w:val="single"/>
              </w:rPr>
            </w:pPr>
            <w:r w:rsidDel="00000000" w:rsidR="00000000" w:rsidRPr="00000000">
              <w:rPr>
                <w:u w:val="single"/>
                <w:rtl w:val="0"/>
              </w:rPr>
              <w:t xml:space="preserve">Camel Case: </w:t>
            </w:r>
          </w:p>
          <w:p w:rsidR="00000000" w:rsidDel="00000000" w:rsidP="00000000" w:rsidRDefault="00000000" w:rsidRPr="00000000" w14:paraId="00000791">
            <w:pPr>
              <w:rPr/>
            </w:pPr>
            <w:r w:rsidDel="00000000" w:rsidR="00000000" w:rsidRPr="00000000">
              <w:rPr>
                <w:rtl w:val="0"/>
              </w:rPr>
              <w:t xml:space="preserve">windWarningThreshold</w:t>
            </w:r>
          </w:p>
          <w:p w:rsidR="00000000" w:rsidDel="00000000" w:rsidP="00000000" w:rsidRDefault="00000000" w:rsidRPr="00000000" w14:paraId="00000792">
            <w:pPr>
              <w:rPr>
                <w:b w:val="1"/>
              </w:rPr>
            </w:pPr>
            <w:r w:rsidDel="00000000" w:rsidR="00000000" w:rsidRPr="00000000">
              <w:rPr>
                <w:rtl w:val="0"/>
              </w:rPr>
            </w:r>
          </w:p>
          <w:p w:rsidR="00000000" w:rsidDel="00000000" w:rsidP="00000000" w:rsidRDefault="00000000" w:rsidRPr="00000000" w14:paraId="00000793">
            <w:pPr>
              <w:numPr>
                <w:ilvl w:val="0"/>
                <w:numId w:val="17"/>
              </w:numPr>
              <w:ind w:left="720" w:hanging="360"/>
              <w:jc w:val="left"/>
              <w:rPr>
                <w:rFonts w:ascii="Times New Roman" w:cs="Times New Roman" w:eastAsia="Times New Roman" w:hAnsi="Times New Roman"/>
                <w:b w:val="1"/>
              </w:rPr>
            </w:pPr>
            <w:r w:rsidDel="00000000" w:rsidR="00000000" w:rsidRPr="00000000">
              <w:rPr>
                <w:b w:val="1"/>
                <w:rtl w:val="0"/>
              </w:rPr>
              <w:t xml:space="preserve">near gale force</w:t>
            </w:r>
          </w:p>
          <w:p w:rsidR="00000000" w:rsidDel="00000000" w:rsidP="00000000" w:rsidRDefault="00000000" w:rsidRPr="00000000" w14:paraId="00000794">
            <w:pPr>
              <w:ind w:left="720" w:firstLine="0"/>
              <w:rPr/>
            </w:pPr>
            <w:r w:rsidDel="00000000" w:rsidR="00000000" w:rsidRPr="00000000">
              <w:rPr>
                <w:u w:val="single"/>
                <w:rtl w:val="0"/>
              </w:rPr>
              <w:t xml:space="preserve">Definition:</w:t>
            </w:r>
            <w:r w:rsidDel="00000000" w:rsidR="00000000" w:rsidRPr="00000000">
              <w:rPr>
                <w:rtl w:val="0"/>
              </w:rPr>
              <w:t xml:space="preserve"> Wind speeds between 28 and 33 knots (Beaufort scale wind force 7) are forecast or occurring. </w:t>
            </w:r>
          </w:p>
          <w:p w:rsidR="00000000" w:rsidDel="00000000" w:rsidP="00000000" w:rsidRDefault="00000000" w:rsidRPr="00000000" w14:paraId="00000795">
            <w:pPr>
              <w:ind w:left="720" w:firstLine="0"/>
              <w:rPr/>
            </w:pPr>
            <w:r w:rsidDel="00000000" w:rsidR="00000000" w:rsidRPr="00000000">
              <w:rPr>
                <w:u w:val="single"/>
                <w:rtl w:val="0"/>
              </w:rPr>
              <w:t xml:space="preserve">Camel Case:</w:t>
            </w:r>
            <w:r w:rsidDel="00000000" w:rsidR="00000000" w:rsidRPr="00000000">
              <w:rPr>
                <w:rtl w:val="0"/>
              </w:rPr>
              <w:t xml:space="preserve"> nearGaleForce</w:t>
            </w:r>
          </w:p>
          <w:p w:rsidR="00000000" w:rsidDel="00000000" w:rsidP="00000000" w:rsidRDefault="00000000" w:rsidRPr="00000000" w14:paraId="00000796">
            <w:pPr>
              <w:ind w:firstLine="720"/>
              <w:rPr/>
            </w:pPr>
            <w:r w:rsidDel="00000000" w:rsidR="00000000" w:rsidRPr="00000000">
              <w:rPr>
                <w:rtl w:val="0"/>
              </w:rPr>
            </w:r>
          </w:p>
          <w:p w:rsidR="00000000" w:rsidDel="00000000" w:rsidP="00000000" w:rsidRDefault="00000000" w:rsidRPr="00000000" w14:paraId="00000797">
            <w:pPr>
              <w:numPr>
                <w:ilvl w:val="0"/>
                <w:numId w:val="17"/>
              </w:numPr>
              <w:ind w:left="720" w:hanging="360"/>
              <w:rPr>
                <w:rFonts w:ascii="Times New Roman" w:cs="Times New Roman" w:eastAsia="Times New Roman" w:hAnsi="Times New Roman"/>
                <w:b w:val="1"/>
              </w:rPr>
            </w:pPr>
            <w:r w:rsidDel="00000000" w:rsidR="00000000" w:rsidRPr="00000000">
              <w:rPr>
                <w:b w:val="1"/>
                <w:rtl w:val="0"/>
              </w:rPr>
              <w:t xml:space="preserve">gale force</w:t>
            </w:r>
          </w:p>
          <w:p w:rsidR="00000000" w:rsidDel="00000000" w:rsidP="00000000" w:rsidRDefault="00000000" w:rsidRPr="00000000" w14:paraId="00000798">
            <w:pPr>
              <w:ind w:left="720" w:firstLine="0"/>
              <w:rPr/>
            </w:pPr>
            <w:r w:rsidDel="00000000" w:rsidR="00000000" w:rsidRPr="00000000">
              <w:rPr>
                <w:u w:val="single"/>
                <w:rtl w:val="0"/>
              </w:rPr>
              <w:t xml:space="preserve">Definition:</w:t>
            </w:r>
            <w:r w:rsidDel="00000000" w:rsidR="00000000" w:rsidRPr="00000000">
              <w:rPr>
                <w:rtl w:val="0"/>
              </w:rPr>
              <w:t xml:space="preserve"> Wind speeds between 34 and 47 knots (Beaufort scale wind force 8 or 9) are forecast or occurring. </w:t>
            </w:r>
          </w:p>
          <w:p w:rsidR="00000000" w:rsidDel="00000000" w:rsidP="00000000" w:rsidRDefault="00000000" w:rsidRPr="00000000" w14:paraId="00000799">
            <w:pPr>
              <w:ind w:firstLine="720"/>
              <w:rPr/>
            </w:pPr>
            <w:r w:rsidDel="00000000" w:rsidR="00000000" w:rsidRPr="00000000">
              <w:rPr>
                <w:u w:val="single"/>
                <w:rtl w:val="0"/>
              </w:rPr>
              <w:t xml:space="preserve">Camel Case:</w:t>
            </w:r>
            <w:r w:rsidDel="00000000" w:rsidR="00000000" w:rsidRPr="00000000">
              <w:rPr>
                <w:rtl w:val="0"/>
              </w:rPr>
              <w:t xml:space="preserve"> galeForce</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numPr>
                <w:ilvl w:val="0"/>
                <w:numId w:val="17"/>
              </w:numPr>
              <w:ind w:left="720" w:hanging="360"/>
              <w:jc w:val="left"/>
              <w:rPr>
                <w:rFonts w:ascii="Times New Roman" w:cs="Times New Roman" w:eastAsia="Times New Roman" w:hAnsi="Times New Roman"/>
                <w:b w:val="1"/>
              </w:rPr>
            </w:pPr>
            <w:r w:rsidDel="00000000" w:rsidR="00000000" w:rsidRPr="00000000">
              <w:rPr>
                <w:b w:val="1"/>
                <w:rtl w:val="0"/>
              </w:rPr>
              <w:t xml:space="preserve">storm force</w:t>
            </w:r>
          </w:p>
          <w:p w:rsidR="00000000" w:rsidDel="00000000" w:rsidP="00000000" w:rsidRDefault="00000000" w:rsidRPr="00000000" w14:paraId="0000079C">
            <w:pPr>
              <w:ind w:left="720" w:firstLine="0"/>
              <w:rPr/>
            </w:pPr>
            <w:r w:rsidDel="00000000" w:rsidR="00000000" w:rsidRPr="00000000">
              <w:rPr>
                <w:u w:val="single"/>
                <w:rtl w:val="0"/>
              </w:rPr>
              <w:t xml:space="preserve">Definition:</w:t>
            </w:r>
            <w:r w:rsidDel="00000000" w:rsidR="00000000" w:rsidRPr="00000000">
              <w:rPr>
                <w:rtl w:val="0"/>
              </w:rPr>
              <w:t xml:space="preserve"> Wind speeds between 48 and 63 knots (Beaufort scale wind force 10 or 11) are forecast or occurring. </w:t>
            </w:r>
          </w:p>
          <w:p w:rsidR="00000000" w:rsidDel="00000000" w:rsidP="00000000" w:rsidRDefault="00000000" w:rsidRPr="00000000" w14:paraId="0000079D">
            <w:pPr>
              <w:ind w:firstLine="720"/>
              <w:rPr/>
            </w:pPr>
            <w:r w:rsidDel="00000000" w:rsidR="00000000" w:rsidRPr="00000000">
              <w:rPr>
                <w:u w:val="single"/>
                <w:rtl w:val="0"/>
              </w:rPr>
              <w:t xml:space="preserve">Camel Case:</w:t>
            </w:r>
            <w:r w:rsidDel="00000000" w:rsidR="00000000" w:rsidRPr="00000000">
              <w:rPr>
                <w:rtl w:val="0"/>
              </w:rPr>
              <w:t xml:space="preserve"> stormForce</w:t>
            </w:r>
          </w:p>
          <w:p w:rsidR="00000000" w:rsidDel="00000000" w:rsidP="00000000" w:rsidRDefault="00000000" w:rsidRPr="00000000" w14:paraId="0000079E">
            <w:pPr>
              <w:ind w:left="720" w:firstLine="0"/>
              <w:rPr/>
            </w:pPr>
            <w:r w:rsidDel="00000000" w:rsidR="00000000" w:rsidRPr="00000000">
              <w:rPr>
                <w:rtl w:val="0"/>
              </w:rPr>
            </w:r>
          </w:p>
          <w:p w:rsidR="00000000" w:rsidDel="00000000" w:rsidP="00000000" w:rsidRDefault="00000000" w:rsidRPr="00000000" w14:paraId="0000079F">
            <w:pPr>
              <w:numPr>
                <w:ilvl w:val="0"/>
                <w:numId w:val="17"/>
              </w:numPr>
              <w:ind w:left="720" w:hanging="360"/>
              <w:jc w:val="left"/>
              <w:rPr>
                <w:rFonts w:ascii="Times New Roman" w:cs="Times New Roman" w:eastAsia="Times New Roman" w:hAnsi="Times New Roman"/>
                <w:b w:val="1"/>
              </w:rPr>
            </w:pPr>
            <w:r w:rsidDel="00000000" w:rsidR="00000000" w:rsidRPr="00000000">
              <w:rPr>
                <w:b w:val="1"/>
                <w:rtl w:val="0"/>
              </w:rPr>
              <w:t xml:space="preserve">hurricane force</w:t>
            </w:r>
          </w:p>
          <w:p w:rsidR="00000000" w:rsidDel="00000000" w:rsidP="00000000" w:rsidRDefault="00000000" w:rsidRPr="00000000" w14:paraId="000007A0">
            <w:pPr>
              <w:ind w:left="720" w:firstLine="0"/>
              <w:rPr>
                <w:sz w:val="16"/>
                <w:szCs w:val="16"/>
              </w:rPr>
            </w:pPr>
            <w:r w:rsidDel="00000000" w:rsidR="00000000" w:rsidRPr="00000000">
              <w:rPr>
                <w:u w:val="single"/>
                <w:rtl w:val="0"/>
              </w:rPr>
              <w:t xml:space="preserve">Definition:</w:t>
            </w:r>
            <w:r w:rsidDel="00000000" w:rsidR="00000000" w:rsidRPr="00000000">
              <w:rPr>
                <w:rtl w:val="0"/>
              </w:rPr>
              <w:t xml:space="preserve"> Sustained wind speeds 64 knots or higher (Beaufort scale wind force 12) are forecast or occurring.</w:t>
            </w:r>
            <w:r w:rsidDel="00000000" w:rsidR="00000000" w:rsidRPr="00000000">
              <w:rPr>
                <w:rtl w:val="0"/>
              </w:rPr>
            </w:r>
          </w:p>
          <w:p w:rsidR="00000000" w:rsidDel="00000000" w:rsidP="00000000" w:rsidRDefault="00000000" w:rsidRPr="00000000" w14:paraId="000007A1">
            <w:pPr>
              <w:ind w:left="720" w:firstLine="0"/>
              <w:rPr/>
            </w:pPr>
            <w:r w:rsidDel="00000000" w:rsidR="00000000" w:rsidRPr="00000000">
              <w:rPr>
                <w:u w:val="single"/>
                <w:rtl w:val="0"/>
              </w:rPr>
              <w:t xml:space="preserve">Camel Case:</w:t>
            </w:r>
            <w:r w:rsidDel="00000000" w:rsidR="00000000" w:rsidRPr="00000000">
              <w:rPr>
                <w:rtl w:val="0"/>
              </w:rPr>
              <w:t xml:space="preserve"> hurricaneForce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A4">
            <w:pPr>
              <w:rPr/>
            </w:pPr>
            <w:r w:rsidDel="00000000" w:rsidR="00000000" w:rsidRPr="00000000">
              <w:rPr>
                <w:rtl w:val="0"/>
              </w:rPr>
            </w:r>
          </w:p>
        </w:tc>
      </w:tr>
    </w:tbl>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color w:val="ff0000"/>
        </w:rPr>
      </w:pPr>
      <w:r w:rsidDel="00000000" w:rsidR="00000000" w:rsidRPr="00000000">
        <w:rPr>
          <w:rtl w:val="0"/>
        </w:rPr>
      </w:r>
    </w:p>
    <w:p w:rsidR="00000000" w:rsidDel="00000000" w:rsidP="00000000" w:rsidRDefault="00000000" w:rsidRPr="00000000" w14:paraId="000007AD">
      <w:pPr>
        <w:rPr>
          <w:color w:val="ff0000"/>
        </w:rPr>
      </w:pPr>
      <w:r w:rsidDel="00000000" w:rsidR="00000000" w:rsidRPr="00000000">
        <w:rPr>
          <w:rtl w:val="0"/>
        </w:rPr>
      </w:r>
    </w:p>
    <w:p w:rsidR="00000000" w:rsidDel="00000000" w:rsidP="00000000" w:rsidRDefault="00000000" w:rsidRPr="00000000" w14:paraId="000007AE">
      <w:pPr>
        <w:rPr>
          <w:color w:val="ff0000"/>
        </w:rPr>
      </w:pPr>
      <w:r w:rsidDel="00000000" w:rsidR="00000000" w:rsidRPr="00000000">
        <w:rPr>
          <w:rtl w:val="0"/>
        </w:rPr>
      </w:r>
    </w:p>
    <w:p w:rsidR="00000000" w:rsidDel="00000000" w:rsidP="00000000" w:rsidRDefault="00000000" w:rsidRPr="00000000" w14:paraId="000007AF">
      <w:pPr>
        <w:rPr>
          <w:color w:val="ff0000"/>
        </w:rPr>
      </w:pPr>
      <w:r w:rsidDel="00000000" w:rsidR="00000000" w:rsidRPr="00000000">
        <w:rPr>
          <w:rtl w:val="0"/>
        </w:rPr>
      </w:r>
    </w:p>
    <w:p w:rsidR="00000000" w:rsidDel="00000000" w:rsidP="00000000" w:rsidRDefault="00000000" w:rsidRPr="00000000" w14:paraId="000007B0">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rFonts w:ascii="Times New Roman" w:cs="Times New Roman" w:eastAsia="Times New Roman" w:hAnsi="Times New Roman"/>
          <w:sz w:val="28"/>
          <w:szCs w:val="28"/>
        </w:rPr>
      </w:pPr>
      <w:bookmarkStart w:colFirst="0" w:colLast="0" w:name="_heading=h.u2y3xyezle7q" w:id="43"/>
      <w:bookmarkEnd w:id="43"/>
      <w:r w:rsidDel="00000000" w:rsidR="00000000" w:rsidRPr="00000000">
        <w:rPr>
          <w:rFonts w:ascii="Times New Roman" w:cs="Times New Roman" w:eastAsia="Times New Roman" w:hAnsi="Times New Roman"/>
          <w:sz w:val="28"/>
          <w:szCs w:val="28"/>
          <w:rtl w:val="0"/>
        </w:rPr>
        <w:t xml:space="preserve">Section C – DCEG – Associations</w:t>
      </w:r>
    </w:p>
    <w:p w:rsidR="00000000" w:rsidDel="00000000" w:rsidP="00000000" w:rsidRDefault="00000000" w:rsidRPr="00000000" w14:paraId="000007B1">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pPr>
      <w:r w:rsidDel="00000000" w:rsidR="00000000" w:rsidRPr="00000000">
        <w:rPr>
          <w:rFonts w:ascii="Times New Roman" w:cs="Times New Roman" w:eastAsia="Times New Roman" w:hAnsi="Times New Roman"/>
          <w:sz w:val="24"/>
          <w:szCs w:val="24"/>
          <w:rtl w:val="0"/>
        </w:rPr>
        <w:t xml:space="preserve">C. 1 Association Names</w:t>
      </w:r>
      <w:r w:rsidDel="00000000" w:rsidR="00000000" w:rsidRPr="00000000">
        <w:rPr>
          <w:rtl w:val="0"/>
        </w:rPr>
      </w:r>
    </w:p>
    <w:p w:rsidR="00000000" w:rsidDel="00000000" w:rsidP="00000000" w:rsidRDefault="00000000" w:rsidRPr="00000000" w14:paraId="000007B2">
      <w:pPr>
        <w:pStyle w:val="Heading3"/>
        <w:tabs>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1.1 Data Provider Association</w:t>
      </w:r>
    </w:p>
    <w:sdt>
      <w:sdtPr>
        <w:lock w:val="contentLocked"/>
        <w:tag w:val="goog_rdk_45"/>
      </w:sdtPr>
      <w:sdtContent>
        <w:tbl>
          <w:tblPr>
            <w:tblStyle w:val="Table66"/>
            <w:tblW w:w="10860.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0"/>
            <w:gridCol w:w="2535"/>
            <w:gridCol w:w="2535"/>
            <w:gridCol w:w="2160"/>
            <w:tblGridChange w:id="0">
              <w:tblGrid>
                <w:gridCol w:w="3630"/>
                <w:gridCol w:w="2535"/>
                <w:gridCol w:w="2535"/>
                <w:gridCol w:w="2160"/>
              </w:tblGrid>
            </w:tblGridChange>
          </w:tblGrid>
          <w:tr>
            <w:trPr>
              <w:cantSplit w:val="0"/>
              <w:trHeight w:val="20" w:hRule="atLeast"/>
              <w:tblHeader w:val="0"/>
            </w:trPr>
            <w:tc>
              <w:tcPr>
                <w:gridSpan w:val="4"/>
                <w:shd w:fill="auto" w:val="clear"/>
              </w:tcPr>
              <w:p w:rsidR="00000000" w:rsidDel="00000000" w:rsidP="00000000" w:rsidRDefault="00000000" w:rsidRPr="00000000" w14:paraId="000007B3">
                <w:pPr>
                  <w:spacing w:after="60" w:before="60" w:lineRule="auto"/>
                  <w:rPr>
                    <w:sz w:val="18"/>
                    <w:szCs w:val="18"/>
                  </w:rPr>
                </w:pPr>
                <w:r w:rsidDel="00000000" w:rsidR="00000000" w:rsidRPr="00000000">
                  <w:rPr>
                    <w:sz w:val="18"/>
                    <w:szCs w:val="18"/>
                    <w:rtl w:val="0"/>
                  </w:rPr>
                  <w:t xml:space="preserve">Definition: An association that binds information about the data provider to features.</w:t>
                </w:r>
              </w:p>
              <w:p w:rsidR="00000000" w:rsidDel="00000000" w:rsidP="00000000" w:rsidRDefault="00000000" w:rsidRPr="00000000" w14:paraId="000007B4">
                <w:pPr>
                  <w:spacing w:after="60" w:before="60" w:lineRule="auto"/>
                  <w:rPr>
                    <w:sz w:val="18"/>
                    <w:szCs w:val="18"/>
                  </w:rPr>
                </w:pPr>
                <w:r w:rsidDel="00000000" w:rsidR="00000000" w:rsidRPr="00000000">
                  <w:rPr>
                    <w:rtl w:val="0"/>
                  </w:rPr>
                </w:r>
              </w:p>
              <w:p w:rsidR="00000000" w:rsidDel="00000000" w:rsidP="00000000" w:rsidRDefault="00000000" w:rsidRPr="00000000" w14:paraId="000007B5">
                <w:pPr>
                  <w:spacing w:after="60" w:before="60" w:lineRule="auto"/>
                  <w:rPr>
                    <w:sz w:val="18"/>
                    <w:szCs w:val="18"/>
                  </w:rPr>
                </w:pPr>
                <w:r w:rsidDel="00000000" w:rsidR="00000000" w:rsidRPr="00000000">
                  <w:rPr>
                    <w:sz w:val="18"/>
                    <w:szCs w:val="18"/>
                    <w:rtl w:val="0"/>
                  </w:rPr>
                  <w:t xml:space="preserve">Camel Case: dataProviderAssociation</w:t>
                </w:r>
              </w:p>
            </w:tc>
          </w:tr>
          <w:tr>
            <w:trPr>
              <w:cantSplit w:val="0"/>
              <w:trHeight w:val="20" w:hRule="atLeast"/>
              <w:tblHeader w:val="0"/>
            </w:trPr>
            <w:tc>
              <w:tcPr>
                <w:shd w:fill="auto" w:val="clear"/>
              </w:tcPr>
              <w:p w:rsidR="00000000" w:rsidDel="00000000" w:rsidP="00000000" w:rsidRDefault="00000000" w:rsidRPr="00000000" w14:paraId="000007B9">
                <w:pPr>
                  <w:spacing w:after="60" w:before="60" w:lineRule="auto"/>
                  <w:rPr>
                    <w:b w:val="1"/>
                    <w:sz w:val="18"/>
                    <w:szCs w:val="18"/>
                  </w:rPr>
                </w:pPr>
                <w:r w:rsidDel="00000000" w:rsidR="00000000" w:rsidRPr="00000000">
                  <w:rPr>
                    <w:b w:val="1"/>
                    <w:sz w:val="18"/>
                    <w:szCs w:val="18"/>
                    <w:rtl w:val="0"/>
                  </w:rPr>
                  <w:t xml:space="preserve">Role Type</w:t>
                </w:r>
              </w:p>
            </w:tc>
            <w:tc>
              <w:tcPr>
                <w:shd w:fill="auto" w:val="clear"/>
              </w:tcPr>
              <w:p w:rsidR="00000000" w:rsidDel="00000000" w:rsidP="00000000" w:rsidRDefault="00000000" w:rsidRPr="00000000" w14:paraId="000007BA">
                <w:pPr>
                  <w:spacing w:after="60" w:before="60" w:lineRule="auto"/>
                  <w:ind w:left="720"/>
                  <w:rPr>
                    <w:b w:val="1"/>
                    <w:sz w:val="18"/>
                    <w:szCs w:val="18"/>
                  </w:rPr>
                </w:pPr>
                <w:r w:rsidDel="00000000" w:rsidR="00000000" w:rsidRPr="00000000">
                  <w:rPr>
                    <w:b w:val="1"/>
                    <w:sz w:val="18"/>
                    <w:szCs w:val="18"/>
                    <w:rtl w:val="0"/>
                  </w:rPr>
                  <w:t xml:space="preserve">Role</w:t>
                </w:r>
              </w:p>
            </w:tc>
            <w:tc>
              <w:tcPr>
                <w:shd w:fill="auto" w:val="clear"/>
              </w:tcPr>
              <w:p w:rsidR="00000000" w:rsidDel="00000000" w:rsidP="00000000" w:rsidRDefault="00000000" w:rsidRPr="00000000" w14:paraId="000007BB">
                <w:pPr>
                  <w:spacing w:after="60" w:before="60" w:lineRule="auto"/>
                  <w:ind w:left="342"/>
                  <w:rPr>
                    <w:b w:val="1"/>
                    <w:sz w:val="18"/>
                    <w:szCs w:val="18"/>
                  </w:rPr>
                </w:pPr>
                <w:r w:rsidDel="00000000" w:rsidR="00000000" w:rsidRPr="00000000">
                  <w:rPr>
                    <w:b w:val="1"/>
                    <w:sz w:val="18"/>
                    <w:szCs w:val="18"/>
                    <w:rtl w:val="0"/>
                  </w:rPr>
                  <w:t xml:space="preserve">Associated With</w:t>
                </w:r>
              </w:p>
            </w:tc>
            <w:tc>
              <w:tcPr/>
              <w:p w:rsidR="00000000" w:rsidDel="00000000" w:rsidP="00000000" w:rsidRDefault="00000000" w:rsidRPr="00000000" w14:paraId="000007BC">
                <w:pPr>
                  <w:spacing w:after="60" w:before="60" w:lineRule="auto"/>
                  <w:ind w:left="342"/>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vMerge w:val="restart"/>
                <w:shd w:fill="auto" w:val="clear"/>
              </w:tcPr>
              <w:p w:rsidR="00000000" w:rsidDel="00000000" w:rsidP="00000000" w:rsidRDefault="00000000" w:rsidRPr="00000000" w14:paraId="000007BD">
                <w:pPr>
                  <w:spacing w:after="60" w:before="60" w:lineRule="auto"/>
                  <w:rPr>
                    <w:b w:val="1"/>
                    <w:sz w:val="18"/>
                    <w:szCs w:val="18"/>
                  </w:rPr>
                </w:pPr>
                <w:r w:rsidDel="00000000" w:rsidR="00000000" w:rsidRPr="00000000">
                  <w:rPr>
                    <w:sz w:val="18"/>
                    <w:szCs w:val="18"/>
                    <w:rtl w:val="0"/>
                  </w:rPr>
                  <w:t xml:space="preserve">Association</w:t>
                </w:r>
                <w:r w:rsidDel="00000000" w:rsidR="00000000" w:rsidRPr="00000000">
                  <w:rPr>
                    <w:rtl w:val="0"/>
                  </w:rPr>
                </w:r>
              </w:p>
            </w:tc>
            <w:tc>
              <w:tcPr>
                <w:shd w:fill="auto" w:val="clear"/>
              </w:tcPr>
              <w:p w:rsidR="00000000" w:rsidDel="00000000" w:rsidP="00000000" w:rsidRDefault="00000000" w:rsidRPr="00000000" w14:paraId="000007BE">
                <w:pPr>
                  <w:spacing w:after="60" w:before="60" w:lineRule="auto"/>
                  <w:ind w:left="720"/>
                  <w:rPr>
                    <w:sz w:val="18"/>
                    <w:szCs w:val="18"/>
                  </w:rPr>
                </w:pPr>
                <w:r w:rsidDel="00000000" w:rsidR="00000000" w:rsidRPr="00000000">
                  <w:rPr>
                    <w:sz w:val="18"/>
                    <w:szCs w:val="18"/>
                    <w:rtl w:val="0"/>
                  </w:rPr>
                  <w:t xml:space="preserve">dataProviderInformation</w:t>
                </w:r>
              </w:p>
              <w:p w:rsidR="00000000" w:rsidDel="00000000" w:rsidP="00000000" w:rsidRDefault="00000000" w:rsidRPr="00000000" w14:paraId="000007BF">
                <w:pPr>
                  <w:spacing w:after="60" w:before="6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7C0">
                <w:pPr>
                  <w:spacing w:after="60" w:before="60" w:lineRule="auto"/>
                  <w:ind w:left="342"/>
                  <w:rPr>
                    <w:sz w:val="18"/>
                    <w:szCs w:val="18"/>
                  </w:rPr>
                </w:pPr>
                <w:r w:rsidDel="00000000" w:rsidR="00000000" w:rsidRPr="00000000">
                  <w:rPr>
                    <w:b w:val="1"/>
                    <w:sz w:val="18"/>
                    <w:szCs w:val="18"/>
                    <w:rtl w:val="0"/>
                  </w:rPr>
                  <w:t xml:space="preserve">d</w:t>
                </w:r>
                <w:r w:rsidDel="00000000" w:rsidR="00000000" w:rsidRPr="00000000">
                  <w:rPr>
                    <w:sz w:val="18"/>
                    <w:szCs w:val="18"/>
                    <w:rtl w:val="0"/>
                  </w:rPr>
                  <w:t xml:space="preserve">ataProvider</w:t>
                </w:r>
              </w:p>
              <w:p w:rsidR="00000000" w:rsidDel="00000000" w:rsidP="00000000" w:rsidRDefault="00000000" w:rsidRPr="00000000" w14:paraId="000007C1">
                <w:pPr>
                  <w:spacing w:after="60" w:before="60" w:lineRule="auto"/>
                  <w:rPr>
                    <w:b w:val="1"/>
                    <w:sz w:val="18"/>
                    <w:szCs w:val="18"/>
                  </w:rPr>
                </w:pPr>
                <w:r w:rsidDel="00000000" w:rsidR="00000000" w:rsidRPr="00000000">
                  <w:rPr>
                    <w:rtl w:val="0"/>
                  </w:rPr>
                </w:r>
              </w:p>
            </w:tc>
            <w:tc>
              <w:tcPr/>
              <w:p w:rsidR="00000000" w:rsidDel="00000000" w:rsidP="00000000" w:rsidRDefault="00000000" w:rsidRPr="00000000" w14:paraId="000007C2">
                <w:pPr>
                  <w:spacing w:after="60" w:before="60" w:lineRule="auto"/>
                  <w:ind w:left="342"/>
                  <w:rPr>
                    <w:sz w:val="18"/>
                    <w:szCs w:val="18"/>
                  </w:rPr>
                </w:pPr>
                <w:r w:rsidDel="00000000" w:rsidR="00000000" w:rsidRPr="00000000">
                  <w:rPr>
                    <w:sz w:val="18"/>
                    <w:szCs w:val="18"/>
                    <w:rtl w:val="0"/>
                  </w:rPr>
                  <w:t xml:space="preserve">1</w:t>
                </w:r>
              </w:p>
            </w:tc>
          </w:tr>
          <w:tr>
            <w:trPr>
              <w:cantSplit w:val="0"/>
              <w:trHeight w:val="20" w:hRule="atLeast"/>
              <w:tblHeader w:val="0"/>
            </w:trPr>
            <w:tc>
              <w:tcPr>
                <w:vMerge w:val="continue"/>
                <w:shd w:fill="auto" w:val="clear"/>
              </w:tcPr>
              <w:p w:rsidR="00000000" w:rsidDel="00000000" w:rsidP="00000000" w:rsidRDefault="00000000" w:rsidRPr="00000000" w14:paraId="000007C3">
                <w:pPr>
                  <w:spacing w:line="276" w:lineRule="auto"/>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7C4">
                <w:pPr>
                  <w:spacing w:after="60" w:before="60" w:lineRule="auto"/>
                  <w:ind w:left="720"/>
                  <w:rPr>
                    <w:sz w:val="18"/>
                    <w:szCs w:val="18"/>
                  </w:rPr>
                </w:pPr>
                <w:r w:rsidDel="00000000" w:rsidR="00000000" w:rsidRPr="00000000">
                  <w:rPr>
                    <w:sz w:val="18"/>
                    <w:szCs w:val="18"/>
                    <w:rtl w:val="0"/>
                  </w:rPr>
                  <w:t xml:space="preserve">informationProvidedFor</w:t>
                </w:r>
              </w:p>
            </w:tc>
            <w:tc>
              <w:tcPr>
                <w:shd w:fill="auto" w:val="clear"/>
              </w:tcPr>
              <w:p w:rsidR="00000000" w:rsidDel="00000000" w:rsidP="00000000" w:rsidRDefault="00000000" w:rsidRPr="00000000" w14:paraId="000007C5">
                <w:pPr>
                  <w:spacing w:after="60" w:before="60" w:lineRule="auto"/>
                  <w:ind w:left="342"/>
                  <w:rPr>
                    <w:sz w:val="18"/>
                    <w:szCs w:val="18"/>
                  </w:rPr>
                </w:pPr>
                <w:r w:rsidDel="00000000" w:rsidR="00000000" w:rsidRPr="00000000">
                  <w:rPr>
                    <w:sz w:val="18"/>
                    <w:szCs w:val="18"/>
                    <w:rtl w:val="0"/>
                  </w:rPr>
                  <w:t xml:space="preserve"> weatherWarning</w:t>
                </w:r>
              </w:p>
            </w:tc>
            <w:tc>
              <w:tcPr/>
              <w:p w:rsidR="00000000" w:rsidDel="00000000" w:rsidP="00000000" w:rsidRDefault="00000000" w:rsidRPr="00000000" w14:paraId="000007C6">
                <w:pPr>
                  <w:spacing w:after="60" w:before="60" w:lineRule="auto"/>
                  <w:ind w:left="342"/>
                  <w:rPr>
                    <w:sz w:val="18"/>
                    <w:szCs w:val="18"/>
                  </w:rPr>
                </w:pPr>
                <w:r w:rsidDel="00000000" w:rsidR="00000000" w:rsidRPr="00000000">
                  <w:rPr>
                    <w:sz w:val="18"/>
                    <w:szCs w:val="18"/>
                    <w:rtl w:val="0"/>
                  </w:rPr>
                  <w:t xml:space="preserve">1</w:t>
                </w:r>
              </w:p>
            </w:tc>
          </w:tr>
          <w:tr>
            <w:trPr>
              <w:cantSplit w:val="0"/>
              <w:trHeight w:val="20" w:hRule="atLeast"/>
              <w:tblHeader w:val="0"/>
            </w:trPr>
            <w:tc>
              <w:tcPr>
                <w:gridSpan w:val="4"/>
                <w:shd w:fill="auto" w:val="clear"/>
              </w:tcPr>
              <w:p w:rsidR="00000000" w:rsidDel="00000000" w:rsidP="00000000" w:rsidRDefault="00000000" w:rsidRPr="00000000" w14:paraId="000007C7">
                <w:pPr>
                  <w:spacing w:after="60" w:before="60" w:lineRule="auto"/>
                  <w:ind w:left="342"/>
                  <w:rPr>
                    <w:sz w:val="18"/>
                    <w:szCs w:val="18"/>
                  </w:rPr>
                </w:pPr>
                <w:r w:rsidDel="00000000" w:rsidR="00000000" w:rsidRPr="00000000">
                  <w:rPr>
                    <w:sz w:val="18"/>
                    <w:szCs w:val="18"/>
                    <w:rtl w:val="0"/>
                  </w:rPr>
                  <w:t xml:space="preserve">Remarks: </w:t>
                </w:r>
              </w:p>
              <w:p w:rsidR="00000000" w:rsidDel="00000000" w:rsidP="00000000" w:rsidRDefault="00000000" w:rsidRPr="00000000" w14:paraId="000007C8">
                <w:pPr>
                  <w:widowControl w:val="1"/>
                  <w:numPr>
                    <w:ilvl w:val="0"/>
                    <w:numId w:val="18"/>
                  </w:numPr>
                  <w:spacing w:after="60" w:before="60" w:lineRule="auto"/>
                  <w:ind w:left="720" w:hanging="360"/>
                  <w:jc w:val="left"/>
                  <w:rPr>
                    <w:rFonts w:ascii="Times New Roman" w:cs="Times New Roman" w:eastAsia="Times New Roman" w:hAnsi="Times New Roman"/>
                    <w:sz w:val="18"/>
                    <w:szCs w:val="18"/>
                  </w:rPr>
                </w:pPr>
                <w:r w:rsidDel="00000000" w:rsidR="00000000" w:rsidRPr="00000000">
                  <w:rPr>
                    <w:sz w:val="18"/>
                    <w:szCs w:val="18"/>
                    <w:rtl w:val="0"/>
                  </w:rPr>
                  <w:t xml:space="preserve">Only one dataProvider feature per dataset</w:t>
                </w:r>
              </w:p>
            </w:tc>
          </w:tr>
        </w:tbl>
      </w:sdtContent>
    </w:sdt>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pPr>
      <w:r w:rsidDel="00000000" w:rsidR="00000000" w:rsidRPr="00000000">
        <w:rPr>
          <w:rFonts w:ascii="Times New Roman" w:cs="Times New Roman" w:eastAsia="Times New Roman" w:hAnsi="Times New Roman"/>
          <w:sz w:val="24"/>
          <w:szCs w:val="24"/>
          <w:rtl w:val="0"/>
        </w:rPr>
        <w:t xml:space="preserve">C.2 Association Roles</w:t>
      </w:r>
      <w:r w:rsidDel="00000000" w:rsidR="00000000" w:rsidRPr="00000000">
        <w:rPr>
          <w:rtl w:val="0"/>
        </w:rPr>
      </w:r>
    </w:p>
    <w:p w:rsidR="00000000" w:rsidDel="00000000" w:rsidP="00000000" w:rsidRDefault="00000000" w:rsidRPr="00000000" w14:paraId="000007CE">
      <w:pPr>
        <w:pStyle w:val="Heading3"/>
        <w:tabs>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2.1 Data Provider Information</w:t>
      </w:r>
    </w:p>
    <w:sdt>
      <w:sdtPr>
        <w:lock w:val="contentLocked"/>
        <w:tag w:val="goog_rdk_46"/>
      </w:sdtPr>
      <w:sdtContent>
        <w:tbl>
          <w:tblPr>
            <w:tblStyle w:val="Table67"/>
            <w:tblW w:w="10785.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85"/>
            <w:tblGridChange w:id="0">
              <w:tblGrid>
                <w:gridCol w:w="10785"/>
              </w:tblGrid>
            </w:tblGridChange>
          </w:tblGrid>
          <w:tr>
            <w:trPr>
              <w:cantSplit w:val="0"/>
              <w:trHeight w:val="20" w:hRule="atLeast"/>
              <w:tblHeader w:val="0"/>
            </w:trPr>
            <w:tc>
              <w:tcPr>
                <w:shd w:fill="auto" w:val="clear"/>
              </w:tcPr>
              <w:p w:rsidR="00000000" w:rsidDel="00000000" w:rsidP="00000000" w:rsidRDefault="00000000" w:rsidRPr="00000000" w14:paraId="000007CF">
                <w:pPr>
                  <w:spacing w:after="60" w:before="60" w:lineRule="auto"/>
                  <w:rPr>
                    <w:sz w:val="18"/>
                    <w:szCs w:val="18"/>
                  </w:rPr>
                </w:pPr>
                <w:r w:rsidDel="00000000" w:rsidR="00000000" w:rsidRPr="00000000">
                  <w:rPr>
                    <w:sz w:val="18"/>
                    <w:szCs w:val="18"/>
                    <w:rtl w:val="0"/>
                  </w:rPr>
                  <w:t xml:space="preserve">Definition: A pointer to an object that provides information about the data providers for the particular object.  </w:t>
                </w:r>
              </w:p>
              <w:p w:rsidR="00000000" w:rsidDel="00000000" w:rsidP="00000000" w:rsidRDefault="00000000" w:rsidRPr="00000000" w14:paraId="000007D0">
                <w:pPr>
                  <w:spacing w:after="60" w:before="60" w:lineRule="auto"/>
                  <w:rPr>
                    <w:sz w:val="18"/>
                    <w:szCs w:val="18"/>
                  </w:rPr>
                </w:pPr>
                <w:r w:rsidDel="00000000" w:rsidR="00000000" w:rsidRPr="00000000">
                  <w:rPr>
                    <w:rtl w:val="0"/>
                  </w:rPr>
                </w:r>
              </w:p>
              <w:p w:rsidR="00000000" w:rsidDel="00000000" w:rsidP="00000000" w:rsidRDefault="00000000" w:rsidRPr="00000000" w14:paraId="000007D1">
                <w:pPr>
                  <w:spacing w:after="60" w:before="60" w:lineRule="auto"/>
                  <w:rPr>
                    <w:sz w:val="18"/>
                    <w:szCs w:val="18"/>
                  </w:rPr>
                </w:pPr>
                <w:r w:rsidDel="00000000" w:rsidR="00000000" w:rsidRPr="00000000">
                  <w:rPr>
                    <w:sz w:val="18"/>
                    <w:szCs w:val="18"/>
                    <w:rtl w:val="0"/>
                  </w:rPr>
                  <w:t xml:space="preserve">Camel Case: dataProviderInformation</w:t>
                </w:r>
              </w:p>
            </w:tc>
          </w:tr>
        </w:tbl>
      </w:sdtContent>
    </w:sdt>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pStyle w:val="Heading3"/>
        <w:tabs>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2.2 Information Provided For</w:t>
      </w:r>
    </w:p>
    <w:sdt>
      <w:sdtPr>
        <w:lock w:val="contentLocked"/>
        <w:tag w:val="goog_rdk_47"/>
      </w:sdtPr>
      <w:sdtContent>
        <w:tbl>
          <w:tblPr>
            <w:tblStyle w:val="Table68"/>
            <w:tblW w:w="10800.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rHeight w:val="20" w:hRule="atLeast"/>
              <w:tblHeader w:val="0"/>
            </w:trPr>
            <w:tc>
              <w:tcPr>
                <w:shd w:fill="auto" w:val="clear"/>
              </w:tcPr>
              <w:p w:rsidR="00000000" w:rsidDel="00000000" w:rsidP="00000000" w:rsidRDefault="00000000" w:rsidRPr="00000000" w14:paraId="000007D4">
                <w:pPr>
                  <w:spacing w:after="60" w:before="60" w:lineRule="auto"/>
                  <w:rPr>
                    <w:sz w:val="18"/>
                    <w:szCs w:val="18"/>
                  </w:rPr>
                </w:pPr>
                <w:r w:rsidDel="00000000" w:rsidR="00000000" w:rsidRPr="00000000">
                  <w:rPr>
                    <w:sz w:val="18"/>
                    <w:szCs w:val="18"/>
                    <w:rtl w:val="0"/>
                  </w:rPr>
                  <w:t xml:space="preserve">Definition: A pointer to a specific feature(s) for which further information is required.    (S-101)</w:t>
                </w:r>
              </w:p>
              <w:p w:rsidR="00000000" w:rsidDel="00000000" w:rsidP="00000000" w:rsidRDefault="00000000" w:rsidRPr="00000000" w14:paraId="000007D5">
                <w:pPr>
                  <w:spacing w:after="60" w:before="60" w:lineRule="auto"/>
                  <w:rPr>
                    <w:sz w:val="18"/>
                    <w:szCs w:val="18"/>
                  </w:rPr>
                </w:pPr>
                <w:r w:rsidDel="00000000" w:rsidR="00000000" w:rsidRPr="00000000">
                  <w:rPr>
                    <w:rtl w:val="0"/>
                  </w:rPr>
                </w:r>
              </w:p>
              <w:p w:rsidR="00000000" w:rsidDel="00000000" w:rsidP="00000000" w:rsidRDefault="00000000" w:rsidRPr="00000000" w14:paraId="000007D6">
                <w:pPr>
                  <w:spacing w:after="60" w:before="60" w:lineRule="auto"/>
                  <w:rPr>
                    <w:sz w:val="18"/>
                    <w:szCs w:val="18"/>
                  </w:rPr>
                </w:pPr>
                <w:r w:rsidDel="00000000" w:rsidR="00000000" w:rsidRPr="00000000">
                  <w:rPr>
                    <w:sz w:val="18"/>
                    <w:szCs w:val="18"/>
                    <w:rtl w:val="0"/>
                  </w:rPr>
                  <w:t xml:space="preserve">Camel Case: informationProvidedFor</w:t>
                </w:r>
              </w:p>
            </w:tc>
          </w:tr>
        </w:tbl>
      </w:sdtContent>
    </w:sdt>
    <w:p w:rsidR="00000000" w:rsidDel="00000000" w:rsidP="00000000" w:rsidRDefault="00000000" w:rsidRPr="00000000" w14:paraId="000007D7">
      <w:pPr>
        <w:pStyle w:val="Heading3"/>
        <w:tabs>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s>
        <w:ind w:left="0" w:firstLine="0"/>
        <w:rPr/>
      </w:pPr>
      <w:r w:rsidDel="00000000" w:rsidR="00000000" w:rsidRPr="00000000">
        <w:rPr>
          <w:rtl w:val="0"/>
        </w:rPr>
      </w:r>
    </w:p>
    <w:p w:rsidR="00000000" w:rsidDel="00000000" w:rsidP="00000000" w:rsidRDefault="00000000" w:rsidRPr="00000000" w14:paraId="000007D8">
      <w:pPr>
        <w:rPr>
          <w:color w:val="ff0000"/>
        </w:rPr>
      </w:pPr>
      <w:r w:rsidDel="00000000" w:rsidR="00000000" w:rsidRPr="00000000">
        <w:rPr>
          <w:rtl w:val="0"/>
        </w:rPr>
      </w:r>
    </w:p>
    <w:sectPr>
      <w:type w:val="continuous"/>
      <w:pgSz w:h="16838" w:w="11906" w:orient="portrait"/>
      <w:pgMar w:bottom="1440" w:top="1440" w:left="1400" w:right="1400" w:header="709" w:footer="28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omas Cervone-Richards - NOAA Federal" w:id="0" w:date="2024-05-28T16:00:27Z">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necessary to include for every Feature Type</w:t>
      </w:r>
    </w:p>
  </w:comment>
  <w:comment w:author="Synclaire Williamson - NOAA Affiliate" w:id="1" w:date="2024-05-30T14:37:44Z">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abstract feature type, so not sure if it needs geographic descriptor. Also removed spatial primitives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7E0" w15:done="0"/>
  <w15:commentEx w15:paraId="000007E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S-101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    </w:t>
      <w:tab/>
      <w:tab/>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January 2008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D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360" w:firstLine="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 w:val="left" w:leader="none" w:pos="400"/>
        <w:tab w:val="left" w:leader="none" w:pos="560"/>
        <w:tab w:val="left" w:leader="none" w:pos="400"/>
        <w:tab w:val="left" w:leader="none" w:pos="56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81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81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81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00"/>
        <w:tab w:val="left" w:pos="560"/>
      </w:tabs>
      <w:spacing w:before="270" w:line="270" w:lineRule="auto"/>
      <w:ind w:left="432" w:hanging="432"/>
    </w:pPr>
    <w:rPr>
      <w:b w:val="1"/>
      <w:sz w:val="24"/>
      <w:szCs w:val="24"/>
    </w:rPr>
  </w:style>
  <w:style w:type="paragraph" w:styleId="Heading2">
    <w:name w:val="heading 2"/>
    <w:basedOn w:val="Normal"/>
    <w:next w:val="Normal"/>
    <w:pPr>
      <w:keepNext w:val="1"/>
      <w:tabs>
        <w:tab w:val="left" w:pos="540"/>
        <w:tab w:val="left" w:pos="700"/>
      </w:tabs>
      <w:spacing w:before="60" w:line="250" w:lineRule="auto"/>
      <w:ind w:left="432" w:hanging="432"/>
    </w:pPr>
    <w:rPr>
      <w:b w:val="1"/>
      <w:sz w:val="22"/>
      <w:szCs w:val="22"/>
    </w:rPr>
  </w:style>
  <w:style w:type="paragraph" w:styleId="Heading3">
    <w:name w:val="heading 3"/>
    <w:basedOn w:val="Normal"/>
    <w:next w:val="Normal"/>
    <w:pPr>
      <w:keepNext w:val="1"/>
      <w:tabs>
        <w:tab w:val="left" w:pos="660"/>
        <w:tab w:val="left" w:pos="880"/>
      </w:tabs>
      <w:spacing w:before="60" w:line="240" w:lineRule="auto"/>
      <w:ind w:left="432" w:hanging="432"/>
      <w:jc w:val="left"/>
    </w:pPr>
    <w:rPr>
      <w:b w:val="1"/>
      <w:sz w:val="20"/>
      <w:szCs w:val="20"/>
    </w:rPr>
  </w:style>
  <w:style w:type="paragraph" w:styleId="Heading4">
    <w:name w:val="heading 4"/>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5">
    <w:name w:val="heading 5"/>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6">
    <w:name w:val="heading 6"/>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994D01"/>
    <w:pPr>
      <w:spacing w:after="240" w:line="230" w:lineRule="atLeast"/>
      <w:jc w:val="both"/>
    </w:pPr>
    <w:rPr>
      <w:rFonts w:ascii="Arial" w:cs="Times New Roman" w:eastAsia="MS Mincho" w:hAnsi="Arial"/>
      <w:sz w:val="20"/>
      <w:szCs w:val="20"/>
      <w:lang w:eastAsia="ja-JP" w:val="en-GB"/>
    </w:rPr>
  </w:style>
  <w:style w:type="paragraph" w:styleId="Heading1">
    <w:name w:val="heading 1"/>
    <w:basedOn w:val="Normal"/>
    <w:next w:val="Normal"/>
    <w:link w:val="Heading1Char"/>
    <w:uiPriority w:val="9"/>
    <w:qFormat w:val="1"/>
    <w:rsid w:val="00994D01"/>
    <w:pPr>
      <w:keepNext w:val="1"/>
      <w:numPr>
        <w:numId w:val="15"/>
      </w:numPr>
      <w:tabs>
        <w:tab w:val="left" w:pos="400"/>
        <w:tab w:val="left" w:pos="560"/>
      </w:tabs>
      <w:suppressAutoHyphens w:val="1"/>
      <w:spacing w:before="270" w:line="270" w:lineRule="exact"/>
      <w:outlineLvl w:val="0"/>
    </w:pPr>
    <w:rPr>
      <w:b w:val="1"/>
      <w:bCs w:val="1"/>
      <w:sz w:val="24"/>
    </w:rPr>
  </w:style>
  <w:style w:type="paragraph" w:styleId="Heading2">
    <w:name w:val="heading 2"/>
    <w:basedOn w:val="Heading1"/>
    <w:next w:val="Normal"/>
    <w:link w:val="Heading2Char"/>
    <w:qFormat w:val="1"/>
    <w:rsid w:val="00994D01"/>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val="1"/>
    <w:rsid w:val="00994D01"/>
    <w:pPr>
      <w:numPr>
        <w:ilvl w:val="2"/>
      </w:numPr>
      <w:tabs>
        <w:tab w:val="clear" w:pos="400"/>
        <w:tab w:val="clear" w:pos="560"/>
        <w:tab w:val="left" w:pos="660"/>
        <w:tab w:val="left" w:pos="880"/>
      </w:tabs>
      <w:spacing w:before="60" w:line="230" w:lineRule="exact"/>
      <w:jc w:val="left"/>
      <w:outlineLvl w:val="2"/>
    </w:pPr>
    <w:rPr>
      <w:sz w:val="20"/>
    </w:rPr>
  </w:style>
  <w:style w:type="paragraph" w:styleId="Heading4">
    <w:name w:val="heading 4"/>
    <w:basedOn w:val="Heading3"/>
    <w:next w:val="Normal"/>
    <w:link w:val="Heading4Char"/>
    <w:qFormat w:val="1"/>
    <w:rsid w:val="00994D01"/>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val="1"/>
    <w:rsid w:val="00994D01"/>
    <w:pPr>
      <w:numPr>
        <w:ilvl w:val="4"/>
      </w:numPr>
      <w:tabs>
        <w:tab w:val="clear" w:pos="940"/>
        <w:tab w:val="clear" w:pos="1140"/>
        <w:tab w:val="clear" w:pos="1360"/>
      </w:tabs>
      <w:outlineLvl w:val="4"/>
    </w:pPr>
  </w:style>
  <w:style w:type="paragraph" w:styleId="Heading6">
    <w:name w:val="heading 6"/>
    <w:basedOn w:val="Heading5"/>
    <w:next w:val="Normal"/>
    <w:link w:val="Heading6Char"/>
    <w:qFormat w:val="1"/>
    <w:rsid w:val="00994D01"/>
    <w:pPr>
      <w:numPr>
        <w:ilvl w:val="5"/>
      </w:numPr>
      <w:outlineLvl w:val="5"/>
    </w:pPr>
  </w:style>
  <w:style w:type="paragraph" w:styleId="Heading7">
    <w:name w:val="heading 7"/>
    <w:basedOn w:val="Heading6"/>
    <w:next w:val="Normal"/>
    <w:link w:val="Heading7Char"/>
    <w:qFormat w:val="1"/>
    <w:rsid w:val="00994D01"/>
    <w:pPr>
      <w:numPr>
        <w:ilvl w:val="6"/>
      </w:numPr>
      <w:outlineLvl w:val="6"/>
    </w:pPr>
  </w:style>
  <w:style w:type="paragraph" w:styleId="Heading8">
    <w:name w:val="heading 8"/>
    <w:basedOn w:val="Heading6"/>
    <w:next w:val="Normal"/>
    <w:link w:val="Heading8Char"/>
    <w:qFormat w:val="1"/>
    <w:rsid w:val="00994D01"/>
    <w:pPr>
      <w:numPr>
        <w:ilvl w:val="7"/>
      </w:numPr>
      <w:outlineLvl w:val="7"/>
    </w:pPr>
  </w:style>
  <w:style w:type="paragraph" w:styleId="Heading9">
    <w:name w:val="heading 9"/>
    <w:basedOn w:val="Heading6"/>
    <w:next w:val="Normal"/>
    <w:link w:val="Heading9Char"/>
    <w:qFormat w:val="1"/>
    <w:rsid w:val="00994D01"/>
    <w:pPr>
      <w:numPr>
        <w:ilvl w:val="8"/>
      </w:numPr>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64433A"/>
    <w:pPr>
      <w:suppressAutoHyphens w:val="1"/>
      <w:spacing w:after="0" w:line="240" w:lineRule="auto"/>
      <w:ind w:left="720"/>
      <w:contextualSpacing w:val="1"/>
    </w:pPr>
    <w:rPr>
      <w:rFonts w:ascii="Times New Roman" w:eastAsia="Times New Roman" w:hAnsi="Times New Roman"/>
      <w:sz w:val="24"/>
      <w:szCs w:val="24"/>
      <w:lang w:eastAsia="ar-SA"/>
    </w:rPr>
  </w:style>
  <w:style w:type="paragraph" w:styleId="NoSpacing">
    <w:name w:val="No Spacing"/>
    <w:uiPriority w:val="1"/>
    <w:qFormat w:val="1"/>
    <w:rsid w:val="0064433A"/>
    <w:pPr>
      <w:spacing w:after="0" w:line="240" w:lineRule="auto"/>
    </w:pPr>
  </w:style>
  <w:style w:type="character" w:styleId="Heading1Char" w:customStyle="1">
    <w:name w:val="Heading 1 Char"/>
    <w:basedOn w:val="DefaultParagraphFont"/>
    <w:link w:val="Heading1"/>
    <w:uiPriority w:val="9"/>
    <w:rsid w:val="00994D01"/>
    <w:rPr>
      <w:rFonts w:ascii="Arial" w:cs="Times New Roman" w:eastAsia="MS Mincho" w:hAnsi="Arial"/>
      <w:b w:val="1"/>
      <w:bCs w:val="1"/>
      <w:sz w:val="24"/>
      <w:szCs w:val="20"/>
      <w:lang w:eastAsia="ja-JP" w:val="en-GB"/>
    </w:rPr>
  </w:style>
  <w:style w:type="character" w:styleId="Heading2Char" w:customStyle="1">
    <w:name w:val="Heading 2 Char"/>
    <w:basedOn w:val="DefaultParagraphFont"/>
    <w:link w:val="Heading2"/>
    <w:rsid w:val="00994D01"/>
    <w:rPr>
      <w:rFonts w:ascii="Arial" w:cs="Times New Roman" w:eastAsia="MS Mincho" w:hAnsi="Arial"/>
      <w:b w:val="1"/>
      <w:bCs w:val="1"/>
      <w:szCs w:val="20"/>
      <w:lang w:eastAsia="ja-JP" w:val="en-GB"/>
    </w:rPr>
  </w:style>
  <w:style w:type="character" w:styleId="Heading3Char" w:customStyle="1">
    <w:name w:val="Heading 3 Char"/>
    <w:basedOn w:val="DefaultParagraphFont"/>
    <w:link w:val="Heading3"/>
    <w:rsid w:val="00994D01"/>
    <w:rPr>
      <w:rFonts w:ascii="Arial" w:cs="Times New Roman" w:eastAsia="MS Mincho" w:hAnsi="Arial"/>
      <w:b w:val="1"/>
      <w:bCs w:val="1"/>
      <w:sz w:val="20"/>
      <w:szCs w:val="20"/>
      <w:lang w:eastAsia="ja-JP" w:val="en-GB"/>
    </w:rPr>
  </w:style>
  <w:style w:type="character" w:styleId="Heading4Char" w:customStyle="1">
    <w:name w:val="Heading 4 Char"/>
    <w:basedOn w:val="DefaultParagraphFont"/>
    <w:link w:val="Heading4"/>
    <w:rsid w:val="00994D01"/>
    <w:rPr>
      <w:rFonts w:ascii="Arial" w:cs="Times New Roman" w:eastAsia="MS Mincho" w:hAnsi="Arial"/>
      <w:b w:val="1"/>
      <w:bCs w:val="1"/>
      <w:sz w:val="20"/>
      <w:szCs w:val="20"/>
      <w:lang w:eastAsia="ja-JP" w:val="en-GB"/>
    </w:rPr>
  </w:style>
  <w:style w:type="character" w:styleId="Heading5Char" w:customStyle="1">
    <w:name w:val="Heading 5 Char"/>
    <w:basedOn w:val="DefaultParagraphFont"/>
    <w:link w:val="Heading5"/>
    <w:rsid w:val="00994D01"/>
    <w:rPr>
      <w:rFonts w:ascii="Arial" w:cs="Times New Roman" w:eastAsia="MS Mincho" w:hAnsi="Arial"/>
      <w:b w:val="1"/>
      <w:bCs w:val="1"/>
      <w:sz w:val="20"/>
      <w:szCs w:val="20"/>
      <w:lang w:eastAsia="ja-JP" w:val="en-GB"/>
    </w:rPr>
  </w:style>
  <w:style w:type="character" w:styleId="Heading6Char" w:customStyle="1">
    <w:name w:val="Heading 6 Char"/>
    <w:basedOn w:val="DefaultParagraphFont"/>
    <w:link w:val="Heading6"/>
    <w:rsid w:val="00994D01"/>
    <w:rPr>
      <w:rFonts w:ascii="Arial" w:cs="Times New Roman" w:eastAsia="MS Mincho" w:hAnsi="Arial"/>
      <w:b w:val="1"/>
      <w:bCs w:val="1"/>
      <w:sz w:val="20"/>
      <w:szCs w:val="20"/>
      <w:lang w:eastAsia="ja-JP" w:val="en-GB"/>
    </w:rPr>
  </w:style>
  <w:style w:type="character" w:styleId="Heading7Char" w:customStyle="1">
    <w:name w:val="Heading 7 Char"/>
    <w:basedOn w:val="DefaultParagraphFont"/>
    <w:link w:val="Heading7"/>
    <w:rsid w:val="00994D01"/>
    <w:rPr>
      <w:rFonts w:ascii="Arial" w:cs="Times New Roman" w:eastAsia="MS Mincho" w:hAnsi="Arial"/>
      <w:b w:val="1"/>
      <w:bCs w:val="1"/>
      <w:sz w:val="20"/>
      <w:szCs w:val="20"/>
      <w:lang w:eastAsia="ja-JP" w:val="en-GB"/>
    </w:rPr>
  </w:style>
  <w:style w:type="character" w:styleId="Heading8Char" w:customStyle="1">
    <w:name w:val="Heading 8 Char"/>
    <w:basedOn w:val="DefaultParagraphFont"/>
    <w:link w:val="Heading8"/>
    <w:rsid w:val="00994D01"/>
    <w:rPr>
      <w:rFonts w:ascii="Arial" w:cs="Times New Roman" w:eastAsia="MS Mincho" w:hAnsi="Arial"/>
      <w:b w:val="1"/>
      <w:bCs w:val="1"/>
      <w:sz w:val="20"/>
      <w:szCs w:val="20"/>
      <w:lang w:eastAsia="ja-JP" w:val="en-GB"/>
    </w:rPr>
  </w:style>
  <w:style w:type="character" w:styleId="Heading9Char" w:customStyle="1">
    <w:name w:val="Heading 9 Char"/>
    <w:basedOn w:val="DefaultParagraphFont"/>
    <w:link w:val="Heading9"/>
    <w:rsid w:val="00994D01"/>
    <w:rPr>
      <w:rFonts w:ascii="Arial" w:cs="Times New Roman" w:eastAsia="MS Mincho" w:hAnsi="Arial"/>
      <w:b w:val="1"/>
      <w:bCs w:val="1"/>
      <w:sz w:val="20"/>
      <w:szCs w:val="20"/>
      <w:lang w:eastAsia="ja-JP" w:val="en-GB"/>
    </w:rPr>
  </w:style>
  <w:style w:type="paragraph" w:styleId="a2" w:customStyle="1">
    <w:name w:val="a2"/>
    <w:basedOn w:val="Heading2"/>
    <w:next w:val="Normal"/>
    <w:rsid w:val="00994D01"/>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styleId="a3" w:customStyle="1">
    <w:name w:val="a3"/>
    <w:basedOn w:val="Heading3"/>
    <w:next w:val="Normal"/>
    <w:rsid w:val="00994D01"/>
    <w:pPr>
      <w:numPr>
        <w:numId w:val="8"/>
      </w:numPr>
      <w:tabs>
        <w:tab w:val="clear" w:pos="660"/>
        <w:tab w:val="left" w:pos="640"/>
        <w:tab w:val="num" w:pos="720"/>
      </w:tabs>
      <w:spacing w:line="250" w:lineRule="exact"/>
      <w:ind w:left="0" w:firstLine="0"/>
    </w:pPr>
    <w:rPr>
      <w:sz w:val="22"/>
    </w:rPr>
  </w:style>
  <w:style w:type="paragraph" w:styleId="a4" w:customStyle="1">
    <w:name w:val="a4"/>
    <w:basedOn w:val="Heading4"/>
    <w:next w:val="Normal"/>
    <w:rsid w:val="00994D01"/>
    <w:pPr>
      <w:numPr>
        <w:numId w:val="8"/>
      </w:numPr>
      <w:tabs>
        <w:tab w:val="clear" w:pos="940"/>
        <w:tab w:val="clear" w:pos="1140"/>
        <w:tab w:val="clear" w:pos="1360"/>
        <w:tab w:val="left" w:pos="880"/>
        <w:tab w:val="num" w:pos="1080"/>
      </w:tabs>
      <w:ind w:left="0" w:firstLine="0"/>
    </w:pPr>
  </w:style>
  <w:style w:type="paragraph" w:styleId="a5" w:customStyle="1">
    <w:name w:val="a5"/>
    <w:basedOn w:val="Heading5"/>
    <w:next w:val="Normal"/>
    <w:rsid w:val="00994D01"/>
    <w:pPr>
      <w:numPr>
        <w:numId w:val="8"/>
      </w:numPr>
      <w:tabs>
        <w:tab w:val="num" w:pos="1080"/>
        <w:tab w:val="left" w:pos="1140"/>
        <w:tab w:val="left" w:pos="1360"/>
      </w:tabs>
    </w:pPr>
  </w:style>
  <w:style w:type="paragraph" w:styleId="a6" w:customStyle="1">
    <w:name w:val="a6"/>
    <w:basedOn w:val="Heading6"/>
    <w:next w:val="Normal"/>
    <w:rsid w:val="00994D01"/>
    <w:pPr>
      <w:numPr>
        <w:numId w:val="8"/>
      </w:numPr>
      <w:tabs>
        <w:tab w:val="left" w:pos="1140"/>
        <w:tab w:val="left" w:pos="1360"/>
        <w:tab w:val="num" w:pos="1440"/>
      </w:tabs>
    </w:pPr>
  </w:style>
  <w:style w:type="paragraph" w:styleId="ANNEX" w:customStyle="1">
    <w:name w:val="ANNEX"/>
    <w:basedOn w:val="Normal"/>
    <w:next w:val="Normal"/>
    <w:rsid w:val="00994D01"/>
    <w:pPr>
      <w:keepNext w:val="1"/>
      <w:pageBreakBefore w:val="1"/>
      <w:numPr>
        <w:numId w:val="8"/>
      </w:numPr>
      <w:spacing w:after="760" w:line="310" w:lineRule="exact"/>
      <w:ind w:left="0" w:firstLine="0"/>
      <w:jc w:val="center"/>
      <w:outlineLvl w:val="0"/>
    </w:pPr>
    <w:rPr>
      <w:b w:val="1"/>
      <w:sz w:val="28"/>
    </w:rPr>
  </w:style>
  <w:style w:type="paragraph" w:styleId="ANNEXN" w:customStyle="1">
    <w:name w:val="ANNEXN"/>
    <w:basedOn w:val="ANNEX"/>
    <w:next w:val="Normal"/>
    <w:rsid w:val="00994D01"/>
    <w:pPr>
      <w:numPr>
        <w:numId w:val="0"/>
      </w:numPr>
    </w:pPr>
  </w:style>
  <w:style w:type="paragraph" w:styleId="ANNEXZ" w:customStyle="1">
    <w:name w:val="ANNEXZ"/>
    <w:basedOn w:val="ANNEX"/>
    <w:next w:val="Normal"/>
    <w:rsid w:val="00994D01"/>
    <w:pPr>
      <w:numPr>
        <w:numId w:val="0"/>
      </w:numPr>
    </w:pPr>
  </w:style>
  <w:style w:type="paragraph" w:styleId="Bibliography1" w:customStyle="1">
    <w:name w:val="Bibliography1"/>
    <w:basedOn w:val="Normal"/>
    <w:rsid w:val="00994D01"/>
    <w:pPr>
      <w:numPr>
        <w:numId w:val="1"/>
      </w:numPr>
      <w:tabs>
        <w:tab w:val="left" w:pos="660"/>
      </w:tabs>
    </w:pPr>
  </w:style>
  <w:style w:type="paragraph" w:styleId="BlockText">
    <w:name w:val="Block Text"/>
    <w:basedOn w:val="Normal"/>
    <w:rsid w:val="00994D01"/>
    <w:pPr>
      <w:spacing w:after="120"/>
      <w:ind w:left="1440" w:right="1440"/>
    </w:pPr>
  </w:style>
  <w:style w:type="paragraph" w:styleId="BodyText">
    <w:name w:val="Body Text"/>
    <w:basedOn w:val="Normal"/>
    <w:link w:val="BodyTextChar"/>
    <w:rsid w:val="00994D01"/>
    <w:pPr>
      <w:spacing w:after="60" w:before="60" w:line="210" w:lineRule="atLeast"/>
    </w:pPr>
    <w:rPr>
      <w:sz w:val="18"/>
    </w:rPr>
  </w:style>
  <w:style w:type="character" w:styleId="BodyTextChar" w:customStyle="1">
    <w:name w:val="Body Text Char"/>
    <w:basedOn w:val="DefaultParagraphFont"/>
    <w:link w:val="BodyText"/>
    <w:rsid w:val="00994D01"/>
    <w:rPr>
      <w:rFonts w:ascii="Arial" w:cs="Times New Roman" w:eastAsia="MS Mincho" w:hAnsi="Arial"/>
      <w:sz w:val="18"/>
      <w:szCs w:val="20"/>
      <w:lang w:eastAsia="ja-JP" w:val="en-GB"/>
    </w:rPr>
  </w:style>
  <w:style w:type="paragraph" w:styleId="BodyText2">
    <w:name w:val="Body Text 2"/>
    <w:basedOn w:val="Normal"/>
    <w:link w:val="BodyText2Char"/>
    <w:uiPriority w:val="99"/>
    <w:rsid w:val="00994D01"/>
    <w:pPr>
      <w:spacing w:after="60" w:before="60" w:line="190" w:lineRule="atLeast"/>
    </w:pPr>
    <w:rPr>
      <w:sz w:val="16"/>
    </w:rPr>
  </w:style>
  <w:style w:type="character" w:styleId="BodyText2Char" w:customStyle="1">
    <w:name w:val="Body Text 2 Char"/>
    <w:basedOn w:val="DefaultParagraphFont"/>
    <w:link w:val="BodyText2"/>
    <w:uiPriority w:val="99"/>
    <w:rsid w:val="00994D01"/>
    <w:rPr>
      <w:rFonts w:ascii="Arial" w:cs="Times New Roman" w:eastAsia="MS Mincho" w:hAnsi="Arial"/>
      <w:sz w:val="16"/>
      <w:szCs w:val="20"/>
      <w:lang w:eastAsia="ja-JP" w:val="en-GB"/>
    </w:rPr>
  </w:style>
  <w:style w:type="paragraph" w:styleId="BodyText3">
    <w:name w:val="Body Text 3"/>
    <w:basedOn w:val="Normal"/>
    <w:link w:val="BodyText3Char"/>
    <w:uiPriority w:val="99"/>
    <w:rsid w:val="00994D01"/>
    <w:pPr>
      <w:spacing w:after="60" w:before="60" w:line="170" w:lineRule="atLeast"/>
    </w:pPr>
    <w:rPr>
      <w:sz w:val="14"/>
    </w:rPr>
  </w:style>
  <w:style w:type="character" w:styleId="BodyText3Char" w:customStyle="1">
    <w:name w:val="Body Text 3 Char"/>
    <w:basedOn w:val="DefaultParagraphFont"/>
    <w:link w:val="BodyText3"/>
    <w:uiPriority w:val="99"/>
    <w:rsid w:val="00994D01"/>
    <w:rPr>
      <w:rFonts w:ascii="Arial" w:cs="Times New Roman" w:eastAsia="MS Mincho" w:hAnsi="Arial"/>
      <w:sz w:val="14"/>
      <w:szCs w:val="20"/>
      <w:lang w:eastAsia="ja-JP" w:val="en-GB"/>
    </w:rPr>
  </w:style>
  <w:style w:type="paragraph" w:styleId="BodyTextFirstIndent">
    <w:name w:val="Body Text First Indent"/>
    <w:basedOn w:val="BodyText"/>
    <w:link w:val="BodyTextFirstIndentChar"/>
    <w:rsid w:val="00994D01"/>
    <w:pPr>
      <w:spacing w:after="120" w:before="0"/>
      <w:ind w:firstLine="210"/>
    </w:pPr>
  </w:style>
  <w:style w:type="character" w:styleId="BodyTextFirstIndentChar" w:customStyle="1">
    <w:name w:val="Body Text First Indent Char"/>
    <w:basedOn w:val="BodyTextChar"/>
    <w:link w:val="BodyTextFirstIndent"/>
    <w:rsid w:val="00994D01"/>
    <w:rPr>
      <w:rFonts w:ascii="Arial" w:cs="Times New Roman" w:eastAsia="MS Mincho" w:hAnsi="Arial"/>
      <w:sz w:val="18"/>
      <w:szCs w:val="20"/>
      <w:lang w:eastAsia="ja-JP" w:val="en-GB"/>
    </w:rPr>
  </w:style>
  <w:style w:type="paragraph" w:styleId="BodyTextIndent">
    <w:name w:val="Body Text Indent"/>
    <w:basedOn w:val="Normal"/>
    <w:link w:val="BodyTextIndentChar"/>
    <w:uiPriority w:val="99"/>
    <w:rsid w:val="00994D01"/>
    <w:pPr>
      <w:spacing w:after="120"/>
      <w:ind w:left="283"/>
    </w:pPr>
  </w:style>
  <w:style w:type="character" w:styleId="BodyTextIndentChar" w:customStyle="1">
    <w:name w:val="Body Text Indent Char"/>
    <w:basedOn w:val="DefaultParagraphFont"/>
    <w:link w:val="BodyTextIndent"/>
    <w:uiPriority w:val="99"/>
    <w:rsid w:val="00994D01"/>
    <w:rPr>
      <w:rFonts w:ascii="Arial" w:cs="Times New Roman" w:eastAsia="MS Mincho" w:hAnsi="Arial"/>
      <w:sz w:val="20"/>
      <w:szCs w:val="20"/>
      <w:lang w:eastAsia="ja-JP" w:val="en-GB"/>
    </w:rPr>
  </w:style>
  <w:style w:type="paragraph" w:styleId="BodyTextFirstIndent2">
    <w:name w:val="Body Text First Indent 2"/>
    <w:basedOn w:val="Normal"/>
    <w:link w:val="BodyTextFirstIndent2Char"/>
    <w:rsid w:val="00994D01"/>
    <w:pPr>
      <w:ind w:firstLine="210"/>
    </w:pPr>
  </w:style>
  <w:style w:type="character" w:styleId="BodyTextFirstIndent2Char" w:customStyle="1">
    <w:name w:val="Body Text First Indent 2 Char"/>
    <w:basedOn w:val="BodyTextIndentChar"/>
    <w:link w:val="BodyTextFirstIndent2"/>
    <w:rsid w:val="00994D01"/>
    <w:rPr>
      <w:rFonts w:ascii="Arial" w:cs="Times New Roman" w:eastAsia="MS Mincho" w:hAnsi="Arial"/>
      <w:sz w:val="20"/>
      <w:szCs w:val="20"/>
      <w:lang w:eastAsia="ja-JP" w:val="en-GB"/>
    </w:rPr>
  </w:style>
  <w:style w:type="paragraph" w:styleId="BodyTextIndent2">
    <w:name w:val="Body Text Indent 2"/>
    <w:basedOn w:val="Normal"/>
    <w:link w:val="BodyTextIndent2Char"/>
    <w:uiPriority w:val="99"/>
    <w:rsid w:val="00994D01"/>
    <w:pPr>
      <w:spacing w:after="120" w:line="480" w:lineRule="auto"/>
      <w:ind w:left="283"/>
    </w:pPr>
  </w:style>
  <w:style w:type="character" w:styleId="BodyTextIndent2Char" w:customStyle="1">
    <w:name w:val="Body Text Indent 2 Char"/>
    <w:basedOn w:val="DefaultParagraphFont"/>
    <w:link w:val="BodyTextIndent2"/>
    <w:uiPriority w:val="99"/>
    <w:rsid w:val="00994D01"/>
    <w:rPr>
      <w:rFonts w:ascii="Arial" w:cs="Times New Roman" w:eastAsia="MS Mincho" w:hAnsi="Arial"/>
      <w:sz w:val="20"/>
      <w:szCs w:val="20"/>
      <w:lang w:eastAsia="ja-JP" w:val="en-GB"/>
    </w:rPr>
  </w:style>
  <w:style w:type="paragraph" w:styleId="BodyTextIndent3">
    <w:name w:val="Body Text Indent 3"/>
    <w:basedOn w:val="Normal"/>
    <w:link w:val="BodyTextIndent3Char"/>
    <w:rsid w:val="00994D01"/>
    <w:pPr>
      <w:spacing w:after="120"/>
      <w:ind w:left="283"/>
    </w:pPr>
    <w:rPr>
      <w:sz w:val="16"/>
    </w:rPr>
  </w:style>
  <w:style w:type="character" w:styleId="BodyTextIndent3Char" w:customStyle="1">
    <w:name w:val="Body Text Indent 3 Char"/>
    <w:basedOn w:val="DefaultParagraphFont"/>
    <w:link w:val="BodyTextIndent3"/>
    <w:rsid w:val="00994D01"/>
    <w:rPr>
      <w:rFonts w:ascii="Arial" w:cs="Times New Roman" w:eastAsia="MS Mincho" w:hAnsi="Arial"/>
      <w:sz w:val="16"/>
      <w:szCs w:val="20"/>
      <w:lang w:eastAsia="ja-JP" w:val="en-GB"/>
    </w:rPr>
  </w:style>
  <w:style w:type="paragraph" w:styleId="Caption">
    <w:name w:val="caption"/>
    <w:basedOn w:val="Normal"/>
    <w:next w:val="Normal"/>
    <w:qFormat w:val="1"/>
    <w:rsid w:val="00994D01"/>
    <w:pPr>
      <w:spacing w:after="120" w:before="120"/>
    </w:pPr>
    <w:rPr>
      <w:b w:val="1"/>
    </w:rPr>
  </w:style>
  <w:style w:type="paragraph" w:styleId="Closing">
    <w:name w:val="Closing"/>
    <w:basedOn w:val="Normal"/>
    <w:link w:val="ClosingChar"/>
    <w:rsid w:val="00994D01"/>
    <w:pPr>
      <w:ind w:left="4252"/>
    </w:pPr>
  </w:style>
  <w:style w:type="character" w:styleId="ClosingChar" w:customStyle="1">
    <w:name w:val="Closing Char"/>
    <w:basedOn w:val="DefaultParagraphFont"/>
    <w:link w:val="Closing"/>
    <w:rsid w:val="00994D01"/>
    <w:rPr>
      <w:rFonts w:ascii="Arial" w:cs="Times New Roman" w:eastAsia="MS Mincho" w:hAnsi="Arial"/>
      <w:sz w:val="20"/>
      <w:szCs w:val="20"/>
      <w:lang w:eastAsia="ja-JP" w:val="en-GB"/>
    </w:rPr>
  </w:style>
  <w:style w:type="character" w:styleId="CommentReference">
    <w:name w:val="annotation reference"/>
    <w:uiPriority w:val="99"/>
    <w:rsid w:val="00994D01"/>
    <w:rPr>
      <w:noProof w:val="0"/>
      <w:sz w:val="16"/>
      <w:lang w:val="fr-FR"/>
    </w:rPr>
  </w:style>
  <w:style w:type="paragraph" w:styleId="CommentText">
    <w:name w:val="annotation text"/>
    <w:basedOn w:val="Normal"/>
    <w:link w:val="CommentTextChar"/>
    <w:uiPriority w:val="99"/>
    <w:rsid w:val="00994D01"/>
  </w:style>
  <w:style w:type="character" w:styleId="CommentTextChar" w:customStyle="1">
    <w:name w:val="Comment Text Char"/>
    <w:basedOn w:val="DefaultParagraphFont"/>
    <w:link w:val="CommentText"/>
    <w:uiPriority w:val="99"/>
    <w:rsid w:val="00994D01"/>
    <w:rPr>
      <w:rFonts w:ascii="Arial" w:cs="Times New Roman" w:eastAsia="MS Mincho" w:hAnsi="Arial"/>
      <w:sz w:val="20"/>
      <w:szCs w:val="20"/>
      <w:lang w:eastAsia="ja-JP" w:val="en-GB"/>
    </w:rPr>
  </w:style>
  <w:style w:type="paragraph" w:styleId="Date">
    <w:name w:val="Date"/>
    <w:basedOn w:val="Normal"/>
    <w:next w:val="Normal"/>
    <w:link w:val="DateChar"/>
    <w:rsid w:val="00994D01"/>
  </w:style>
  <w:style w:type="character" w:styleId="DateChar" w:customStyle="1">
    <w:name w:val="Date Char"/>
    <w:basedOn w:val="DefaultParagraphFont"/>
    <w:link w:val="Date"/>
    <w:rsid w:val="00994D01"/>
    <w:rPr>
      <w:rFonts w:ascii="Arial" w:cs="Times New Roman" w:eastAsia="MS Mincho" w:hAnsi="Arial"/>
      <w:sz w:val="20"/>
      <w:szCs w:val="20"/>
      <w:lang w:eastAsia="ja-JP" w:val="en-GB"/>
    </w:rPr>
  </w:style>
  <w:style w:type="paragraph" w:styleId="Definition" w:customStyle="1">
    <w:name w:val="Definition"/>
    <w:basedOn w:val="Normal"/>
    <w:next w:val="Normal"/>
    <w:rsid w:val="00994D01"/>
  </w:style>
  <w:style w:type="character" w:styleId="Defterms" w:customStyle="1">
    <w:name w:val="Defterms"/>
    <w:rsid w:val="00994D01"/>
    <w:rPr>
      <w:noProof w:val="0"/>
      <w:color w:val="auto"/>
      <w:lang w:val="fr-FR"/>
    </w:rPr>
  </w:style>
  <w:style w:type="paragraph" w:styleId="dl" w:customStyle="1">
    <w:name w:val="dl"/>
    <w:basedOn w:val="Normal"/>
    <w:rsid w:val="00994D01"/>
    <w:pPr>
      <w:ind w:left="800" w:hanging="400"/>
    </w:pPr>
  </w:style>
  <w:style w:type="paragraph" w:styleId="DocumentMap">
    <w:name w:val="Document Map"/>
    <w:basedOn w:val="Normal"/>
    <w:link w:val="DocumentMapChar"/>
    <w:semiHidden w:val="1"/>
    <w:rsid w:val="00994D01"/>
    <w:pPr>
      <w:shd w:color="auto" w:fill="000080" w:val="clear"/>
    </w:pPr>
    <w:rPr>
      <w:rFonts w:ascii="Tahoma" w:hAnsi="Tahoma"/>
    </w:rPr>
  </w:style>
  <w:style w:type="character" w:styleId="DocumentMapChar" w:customStyle="1">
    <w:name w:val="Document Map Char"/>
    <w:basedOn w:val="DefaultParagraphFont"/>
    <w:link w:val="DocumentMap"/>
    <w:semiHidden w:val="1"/>
    <w:rsid w:val="00994D01"/>
    <w:rPr>
      <w:rFonts w:ascii="Tahoma" w:cs="Times New Roman" w:eastAsia="MS Mincho" w:hAnsi="Tahoma"/>
      <w:sz w:val="20"/>
      <w:szCs w:val="20"/>
      <w:shd w:color="auto" w:fill="000080" w:val="clear"/>
      <w:lang w:eastAsia="ja-JP" w:val="en-GB"/>
    </w:rPr>
  </w:style>
  <w:style w:type="character" w:styleId="Emphasis">
    <w:name w:val="Emphasis"/>
    <w:qFormat w:val="1"/>
    <w:rsid w:val="00994D01"/>
    <w:rPr>
      <w:i w:val="1"/>
      <w:noProof w:val="0"/>
      <w:lang w:val="fr-FR"/>
    </w:rPr>
  </w:style>
  <w:style w:type="character" w:styleId="EndnoteReference">
    <w:name w:val="endnote reference"/>
    <w:semiHidden w:val="1"/>
    <w:rsid w:val="00994D01"/>
    <w:rPr>
      <w:noProof w:val="0"/>
      <w:vertAlign w:val="superscript"/>
      <w:lang w:val="fr-FR"/>
    </w:rPr>
  </w:style>
  <w:style w:type="paragraph" w:styleId="EndnoteText">
    <w:name w:val="endnote text"/>
    <w:basedOn w:val="Normal"/>
    <w:link w:val="EndnoteTextChar"/>
    <w:semiHidden w:val="1"/>
    <w:rsid w:val="00994D01"/>
  </w:style>
  <w:style w:type="character" w:styleId="EndnoteTextChar" w:customStyle="1">
    <w:name w:val="Endnote Text Char"/>
    <w:basedOn w:val="DefaultParagraphFont"/>
    <w:link w:val="EndnoteText"/>
    <w:semiHidden w:val="1"/>
    <w:rsid w:val="00994D01"/>
    <w:rPr>
      <w:rFonts w:ascii="Arial" w:cs="Times New Roman" w:eastAsia="MS Mincho" w:hAnsi="Arial"/>
      <w:sz w:val="20"/>
      <w:szCs w:val="20"/>
      <w:lang w:eastAsia="ja-JP" w:val="en-GB"/>
    </w:rPr>
  </w:style>
  <w:style w:type="paragraph" w:styleId="EnvelopeAddress">
    <w:name w:val="envelope address"/>
    <w:basedOn w:val="Normal"/>
    <w:rsid w:val="00994D01"/>
    <w:pPr>
      <w:framePr w:lines="0" w:w="7938" w:h="1985" w:hSpace="141" w:wrap="auto" w:hAnchor="page" w:xAlign="center" w:yAlign="bottom" w:hRule="exact"/>
      <w:ind w:left="2835"/>
    </w:pPr>
    <w:rPr>
      <w:sz w:val="24"/>
    </w:rPr>
  </w:style>
  <w:style w:type="paragraph" w:styleId="EnvelopeReturn">
    <w:name w:val="envelope return"/>
    <w:basedOn w:val="Normal"/>
    <w:rsid w:val="00994D01"/>
  </w:style>
  <w:style w:type="paragraph" w:styleId="Example" w:customStyle="1">
    <w:name w:val="Example"/>
    <w:basedOn w:val="Normal"/>
    <w:next w:val="Normal"/>
    <w:rsid w:val="00994D01"/>
    <w:pPr>
      <w:tabs>
        <w:tab w:val="left" w:pos="1360"/>
      </w:tabs>
      <w:spacing w:line="210" w:lineRule="atLeast"/>
    </w:pPr>
    <w:rPr>
      <w:sz w:val="18"/>
    </w:rPr>
  </w:style>
  <w:style w:type="character" w:styleId="ExtXref" w:customStyle="1">
    <w:name w:val="ExtXref"/>
    <w:rsid w:val="00994D01"/>
    <w:rPr>
      <w:noProof w:val="0"/>
      <w:color w:val="auto"/>
      <w:lang w:val="fr-FR"/>
    </w:rPr>
  </w:style>
  <w:style w:type="paragraph" w:styleId="Figurefootnote" w:customStyle="1">
    <w:name w:val="Figure footnote"/>
    <w:basedOn w:val="Normal"/>
    <w:rsid w:val="00994D01"/>
    <w:pPr>
      <w:keepNext w:val="1"/>
      <w:tabs>
        <w:tab w:val="left" w:pos="340"/>
      </w:tabs>
      <w:spacing w:after="60" w:line="210" w:lineRule="atLeast"/>
    </w:pPr>
    <w:rPr>
      <w:sz w:val="18"/>
    </w:rPr>
  </w:style>
  <w:style w:type="paragraph" w:styleId="Figuretitle" w:customStyle="1">
    <w:name w:val="Figure title"/>
    <w:basedOn w:val="Normal"/>
    <w:next w:val="Normal"/>
    <w:rsid w:val="00994D01"/>
    <w:pPr>
      <w:suppressAutoHyphens w:val="1"/>
      <w:spacing w:after="220" w:before="220"/>
      <w:jc w:val="center"/>
    </w:pPr>
    <w:rPr>
      <w:b w:val="1"/>
    </w:rPr>
  </w:style>
  <w:style w:type="character" w:styleId="FollowedHyperlink">
    <w:name w:val="FollowedHyperlink"/>
    <w:uiPriority w:val="99"/>
    <w:rsid w:val="00994D01"/>
    <w:rPr>
      <w:noProof w:val="0"/>
      <w:color w:val="800080"/>
      <w:u w:val="single"/>
      <w:lang w:val="fr-FR"/>
    </w:rPr>
  </w:style>
  <w:style w:type="paragraph" w:styleId="Footer">
    <w:name w:val="footer"/>
    <w:basedOn w:val="Normal"/>
    <w:link w:val="FooterChar"/>
    <w:rsid w:val="00994D01"/>
    <w:pPr>
      <w:spacing w:after="0" w:line="220" w:lineRule="exact"/>
    </w:pPr>
  </w:style>
  <w:style w:type="character" w:styleId="FooterChar" w:customStyle="1">
    <w:name w:val="Footer Char"/>
    <w:basedOn w:val="DefaultParagraphFont"/>
    <w:link w:val="Footer"/>
    <w:rsid w:val="00994D01"/>
    <w:rPr>
      <w:rFonts w:ascii="Arial" w:cs="Times New Roman" w:eastAsia="MS Mincho" w:hAnsi="Arial"/>
      <w:sz w:val="20"/>
      <w:szCs w:val="20"/>
      <w:lang w:eastAsia="ja-JP" w:val="en-GB"/>
    </w:rPr>
  </w:style>
  <w:style w:type="character" w:styleId="FootnoteReference">
    <w:name w:val="footnote reference"/>
    <w:semiHidden w:val="1"/>
    <w:rsid w:val="00994D01"/>
    <w:rPr>
      <w:noProof w:val="1"/>
      <w:position w:val="6"/>
      <w:sz w:val="16"/>
      <w:vertAlign w:val="baseline"/>
      <w:lang w:val="fr-FR"/>
    </w:rPr>
  </w:style>
  <w:style w:type="paragraph" w:styleId="FootnoteText">
    <w:name w:val="footnote text"/>
    <w:basedOn w:val="Normal"/>
    <w:link w:val="FootnoteTextChar"/>
    <w:rsid w:val="00994D01"/>
    <w:pPr>
      <w:tabs>
        <w:tab w:val="left" w:pos="340"/>
      </w:tabs>
      <w:spacing w:after="120" w:line="210" w:lineRule="atLeast"/>
    </w:pPr>
    <w:rPr>
      <w:sz w:val="18"/>
    </w:rPr>
  </w:style>
  <w:style w:type="character" w:styleId="FootnoteTextChar" w:customStyle="1">
    <w:name w:val="Footnote Text Char"/>
    <w:basedOn w:val="DefaultParagraphFont"/>
    <w:link w:val="FootnoteText"/>
    <w:rsid w:val="00994D01"/>
    <w:rPr>
      <w:rFonts w:ascii="Arial" w:cs="Times New Roman" w:eastAsia="MS Mincho" w:hAnsi="Arial"/>
      <w:sz w:val="18"/>
      <w:szCs w:val="20"/>
      <w:lang w:eastAsia="ja-JP" w:val="en-GB"/>
    </w:rPr>
  </w:style>
  <w:style w:type="paragraph" w:styleId="Foreword" w:customStyle="1">
    <w:name w:val="Foreword"/>
    <w:basedOn w:val="Normal"/>
    <w:next w:val="Normal"/>
    <w:rsid w:val="00994D01"/>
    <w:rPr>
      <w:color w:val="0000ff"/>
    </w:rPr>
  </w:style>
  <w:style w:type="paragraph" w:styleId="Formula" w:customStyle="1">
    <w:name w:val="Formula"/>
    <w:basedOn w:val="Normal"/>
    <w:next w:val="Normal"/>
    <w:rsid w:val="00994D01"/>
    <w:pPr>
      <w:tabs>
        <w:tab w:val="right" w:pos="9752"/>
      </w:tabs>
      <w:spacing w:after="220"/>
      <w:ind w:left="403"/>
      <w:jc w:val="left"/>
    </w:pPr>
  </w:style>
  <w:style w:type="paragraph" w:styleId="Header">
    <w:name w:val="header"/>
    <w:basedOn w:val="Normal"/>
    <w:link w:val="HeaderChar"/>
    <w:uiPriority w:val="99"/>
    <w:rsid w:val="00994D01"/>
    <w:pPr>
      <w:spacing w:after="740" w:line="220" w:lineRule="exact"/>
    </w:pPr>
    <w:rPr>
      <w:b w:val="1"/>
      <w:sz w:val="22"/>
    </w:rPr>
  </w:style>
  <w:style w:type="character" w:styleId="HeaderChar" w:customStyle="1">
    <w:name w:val="Header Char"/>
    <w:basedOn w:val="DefaultParagraphFont"/>
    <w:link w:val="Header"/>
    <w:uiPriority w:val="99"/>
    <w:rsid w:val="00994D01"/>
    <w:rPr>
      <w:rFonts w:ascii="Arial" w:cs="Times New Roman" w:eastAsia="MS Mincho" w:hAnsi="Arial"/>
      <w:b w:val="1"/>
      <w:szCs w:val="20"/>
      <w:lang w:eastAsia="ja-JP" w:val="en-GB"/>
    </w:rPr>
  </w:style>
  <w:style w:type="character" w:styleId="Hyperlink">
    <w:name w:val="Hyperlink"/>
    <w:uiPriority w:val="99"/>
    <w:rsid w:val="00994D01"/>
    <w:rPr>
      <w:noProof w:val="0"/>
      <w:color w:val="0000ff"/>
      <w:u w:val="single"/>
      <w:lang w:val="fr-FR"/>
    </w:rPr>
  </w:style>
  <w:style w:type="paragraph" w:styleId="Index1">
    <w:name w:val="index 1"/>
    <w:basedOn w:val="Normal"/>
    <w:semiHidden w:val="1"/>
    <w:rsid w:val="00994D01"/>
    <w:pPr>
      <w:spacing w:after="0" w:line="210" w:lineRule="atLeast"/>
      <w:ind w:left="142" w:hanging="142"/>
      <w:jc w:val="left"/>
    </w:pPr>
    <w:rPr>
      <w:b w:val="1"/>
      <w:sz w:val="18"/>
    </w:rPr>
  </w:style>
  <w:style w:type="paragraph" w:styleId="Index2">
    <w:name w:val="index 2"/>
    <w:basedOn w:val="Normal"/>
    <w:next w:val="Normal"/>
    <w:autoRedefine w:val="1"/>
    <w:semiHidden w:val="1"/>
    <w:rsid w:val="00994D01"/>
    <w:pPr>
      <w:spacing w:line="210" w:lineRule="atLeast"/>
      <w:ind w:left="600" w:hanging="200"/>
    </w:pPr>
    <w:rPr>
      <w:b w:val="1"/>
      <w:sz w:val="18"/>
    </w:rPr>
  </w:style>
  <w:style w:type="paragraph" w:styleId="Index3">
    <w:name w:val="index 3"/>
    <w:basedOn w:val="Normal"/>
    <w:next w:val="Normal"/>
    <w:autoRedefine w:val="1"/>
    <w:semiHidden w:val="1"/>
    <w:rsid w:val="00994D01"/>
    <w:pPr>
      <w:spacing w:line="220" w:lineRule="atLeast"/>
      <w:ind w:left="600" w:hanging="200"/>
    </w:pPr>
    <w:rPr>
      <w:b w:val="1"/>
    </w:rPr>
  </w:style>
  <w:style w:type="paragraph" w:styleId="Index4">
    <w:name w:val="index 4"/>
    <w:basedOn w:val="Normal"/>
    <w:next w:val="Normal"/>
    <w:autoRedefine w:val="1"/>
    <w:semiHidden w:val="1"/>
    <w:rsid w:val="00994D01"/>
    <w:pPr>
      <w:spacing w:line="220" w:lineRule="atLeast"/>
      <w:ind w:left="800" w:hanging="200"/>
    </w:pPr>
    <w:rPr>
      <w:b w:val="1"/>
    </w:rPr>
  </w:style>
  <w:style w:type="paragraph" w:styleId="Index5">
    <w:name w:val="index 5"/>
    <w:basedOn w:val="Normal"/>
    <w:next w:val="Normal"/>
    <w:autoRedefine w:val="1"/>
    <w:semiHidden w:val="1"/>
    <w:rsid w:val="00994D01"/>
    <w:pPr>
      <w:spacing w:line="220" w:lineRule="atLeast"/>
      <w:ind w:left="1000" w:hanging="200"/>
    </w:pPr>
    <w:rPr>
      <w:b w:val="1"/>
    </w:rPr>
  </w:style>
  <w:style w:type="paragraph" w:styleId="Index6">
    <w:name w:val="index 6"/>
    <w:basedOn w:val="Normal"/>
    <w:next w:val="Normal"/>
    <w:autoRedefine w:val="1"/>
    <w:semiHidden w:val="1"/>
    <w:rsid w:val="00994D01"/>
    <w:pPr>
      <w:spacing w:line="220" w:lineRule="atLeast"/>
      <w:ind w:left="1200" w:hanging="200"/>
    </w:pPr>
    <w:rPr>
      <w:b w:val="1"/>
    </w:rPr>
  </w:style>
  <w:style w:type="paragraph" w:styleId="Index7">
    <w:name w:val="index 7"/>
    <w:basedOn w:val="Normal"/>
    <w:next w:val="Normal"/>
    <w:autoRedefine w:val="1"/>
    <w:semiHidden w:val="1"/>
    <w:rsid w:val="00994D01"/>
    <w:pPr>
      <w:spacing w:line="220" w:lineRule="atLeast"/>
      <w:ind w:left="1400" w:hanging="200"/>
    </w:pPr>
    <w:rPr>
      <w:b w:val="1"/>
    </w:rPr>
  </w:style>
  <w:style w:type="paragraph" w:styleId="Index8">
    <w:name w:val="index 8"/>
    <w:basedOn w:val="Normal"/>
    <w:next w:val="Normal"/>
    <w:autoRedefine w:val="1"/>
    <w:semiHidden w:val="1"/>
    <w:rsid w:val="00994D01"/>
    <w:pPr>
      <w:spacing w:line="220" w:lineRule="atLeast"/>
      <w:ind w:left="1600" w:hanging="200"/>
    </w:pPr>
    <w:rPr>
      <w:b w:val="1"/>
    </w:rPr>
  </w:style>
  <w:style w:type="paragraph" w:styleId="Index9">
    <w:name w:val="index 9"/>
    <w:basedOn w:val="Normal"/>
    <w:next w:val="Normal"/>
    <w:autoRedefine w:val="1"/>
    <w:semiHidden w:val="1"/>
    <w:rsid w:val="00994D01"/>
    <w:pPr>
      <w:spacing w:line="220" w:lineRule="atLeast"/>
      <w:ind w:left="1800" w:hanging="200"/>
    </w:pPr>
    <w:rPr>
      <w:b w:val="1"/>
    </w:rPr>
  </w:style>
  <w:style w:type="paragraph" w:styleId="IndexHeading">
    <w:name w:val="index heading"/>
    <w:basedOn w:val="Normal"/>
    <w:next w:val="Index1"/>
    <w:semiHidden w:val="1"/>
    <w:rsid w:val="00994D01"/>
    <w:pPr>
      <w:keepNext w:val="1"/>
      <w:spacing w:after="210" w:before="400"/>
      <w:jc w:val="center"/>
    </w:pPr>
  </w:style>
  <w:style w:type="paragraph" w:styleId="Introduction" w:customStyle="1">
    <w:name w:val="Introduction"/>
    <w:basedOn w:val="Normal"/>
    <w:next w:val="Normal"/>
    <w:rsid w:val="00994D01"/>
    <w:pPr>
      <w:keepNext w:val="1"/>
      <w:pageBreakBefore w:val="1"/>
      <w:tabs>
        <w:tab w:val="left" w:pos="400"/>
      </w:tabs>
      <w:suppressAutoHyphens w:val="1"/>
      <w:spacing w:after="310" w:before="960" w:line="310" w:lineRule="exact"/>
      <w:jc w:val="left"/>
    </w:pPr>
    <w:rPr>
      <w:b w:val="1"/>
      <w:sz w:val="28"/>
    </w:rPr>
  </w:style>
  <w:style w:type="character" w:styleId="LineNumber">
    <w:name w:val="line number"/>
    <w:rsid w:val="00994D01"/>
    <w:rPr>
      <w:noProof w:val="0"/>
      <w:lang w:val="fr-FR"/>
    </w:rPr>
  </w:style>
  <w:style w:type="paragraph" w:styleId="List">
    <w:name w:val="List"/>
    <w:basedOn w:val="Normal"/>
    <w:rsid w:val="00994D01"/>
    <w:pPr>
      <w:ind w:left="283" w:hanging="283"/>
    </w:pPr>
  </w:style>
  <w:style w:type="paragraph" w:styleId="List2">
    <w:name w:val="List 2"/>
    <w:basedOn w:val="Normal"/>
    <w:rsid w:val="00994D01"/>
    <w:pPr>
      <w:ind w:left="566" w:hanging="283"/>
    </w:pPr>
  </w:style>
  <w:style w:type="paragraph" w:styleId="List3">
    <w:name w:val="List 3"/>
    <w:basedOn w:val="Normal"/>
    <w:rsid w:val="00994D01"/>
    <w:pPr>
      <w:ind w:left="849" w:hanging="283"/>
    </w:pPr>
  </w:style>
  <w:style w:type="paragraph" w:styleId="List4">
    <w:name w:val="List 4"/>
    <w:basedOn w:val="Normal"/>
    <w:rsid w:val="00994D01"/>
    <w:pPr>
      <w:ind w:left="1132" w:hanging="283"/>
    </w:pPr>
  </w:style>
  <w:style w:type="paragraph" w:styleId="List5">
    <w:name w:val="List 5"/>
    <w:basedOn w:val="Normal"/>
    <w:rsid w:val="00994D01"/>
    <w:pPr>
      <w:ind w:left="1415" w:hanging="283"/>
    </w:pPr>
  </w:style>
  <w:style w:type="paragraph" w:styleId="ListBullet">
    <w:name w:val="List Bullet"/>
    <w:basedOn w:val="Normal"/>
    <w:autoRedefine w:val="1"/>
    <w:rsid w:val="00994D01"/>
    <w:pPr>
      <w:tabs>
        <w:tab w:val="num" w:pos="360"/>
      </w:tabs>
      <w:ind w:left="360" w:hanging="360"/>
    </w:pPr>
  </w:style>
  <w:style w:type="paragraph" w:styleId="ListBullet2">
    <w:name w:val="List Bullet 2"/>
    <w:basedOn w:val="Normal"/>
    <w:autoRedefine w:val="1"/>
    <w:rsid w:val="00994D01"/>
    <w:pPr>
      <w:tabs>
        <w:tab w:val="num" w:pos="643"/>
      </w:tabs>
      <w:ind w:left="643" w:hanging="360"/>
    </w:pPr>
  </w:style>
  <w:style w:type="paragraph" w:styleId="ListBullet3">
    <w:name w:val="List Bullet 3"/>
    <w:basedOn w:val="Normal"/>
    <w:autoRedefine w:val="1"/>
    <w:rsid w:val="00994D01"/>
    <w:pPr>
      <w:tabs>
        <w:tab w:val="num" w:pos="926"/>
      </w:tabs>
      <w:ind w:left="926" w:hanging="360"/>
    </w:pPr>
  </w:style>
  <w:style w:type="paragraph" w:styleId="ListBullet4">
    <w:name w:val="List Bullet 4"/>
    <w:basedOn w:val="Normal"/>
    <w:autoRedefine w:val="1"/>
    <w:rsid w:val="00994D01"/>
    <w:pPr>
      <w:tabs>
        <w:tab w:val="num" w:pos="1209"/>
      </w:tabs>
      <w:ind w:left="1209" w:hanging="360"/>
    </w:pPr>
  </w:style>
  <w:style w:type="paragraph" w:styleId="ListBullet5">
    <w:name w:val="List Bullet 5"/>
    <w:basedOn w:val="Normal"/>
    <w:autoRedefine w:val="1"/>
    <w:rsid w:val="00994D01"/>
    <w:pPr>
      <w:numPr>
        <w:numId w:val="2"/>
      </w:numPr>
      <w:tabs>
        <w:tab w:val="clear" w:pos="360"/>
        <w:tab w:val="num" w:pos="1492"/>
      </w:tabs>
      <w:ind w:left="1492"/>
    </w:pPr>
  </w:style>
  <w:style w:type="paragraph" w:styleId="ListContinue">
    <w:name w:val="List Continue"/>
    <w:basedOn w:val="Normal"/>
    <w:rsid w:val="00994D01"/>
    <w:pPr>
      <w:tabs>
        <w:tab w:val="left" w:pos="400"/>
      </w:tabs>
      <w:ind w:left="400" w:hanging="400"/>
    </w:pPr>
  </w:style>
  <w:style w:type="paragraph" w:styleId="ListContinue2">
    <w:name w:val="List Continue 2"/>
    <w:basedOn w:val="ListContinue"/>
    <w:rsid w:val="00994D01"/>
    <w:pPr>
      <w:numPr>
        <w:ilvl w:val="1"/>
        <w:numId w:val="1"/>
      </w:numPr>
      <w:tabs>
        <w:tab w:val="clear" w:pos="400"/>
        <w:tab w:val="left" w:pos="800"/>
      </w:tabs>
    </w:pPr>
  </w:style>
  <w:style w:type="paragraph" w:styleId="ListContinue3">
    <w:name w:val="List Continue 3"/>
    <w:basedOn w:val="ListContinue"/>
    <w:rsid w:val="00994D01"/>
    <w:pPr>
      <w:numPr>
        <w:ilvl w:val="2"/>
        <w:numId w:val="1"/>
      </w:numPr>
      <w:tabs>
        <w:tab w:val="clear" w:pos="400"/>
        <w:tab w:val="left" w:pos="1200"/>
      </w:tabs>
    </w:pPr>
  </w:style>
  <w:style w:type="paragraph" w:styleId="ListContinue4">
    <w:name w:val="List Continue 4"/>
    <w:basedOn w:val="ListContinue"/>
    <w:rsid w:val="00994D01"/>
    <w:pPr>
      <w:numPr>
        <w:numId w:val="3"/>
      </w:numPr>
      <w:tabs>
        <w:tab w:val="clear" w:pos="360"/>
        <w:tab w:val="clear" w:pos="400"/>
        <w:tab w:val="left" w:pos="1600"/>
      </w:tabs>
      <w:ind w:left="1600" w:hanging="400"/>
    </w:pPr>
  </w:style>
  <w:style w:type="paragraph" w:styleId="ListContinue5">
    <w:name w:val="List Continue 5"/>
    <w:basedOn w:val="Normal"/>
    <w:rsid w:val="00994D01"/>
    <w:pPr>
      <w:spacing w:after="120"/>
      <w:ind w:left="1415"/>
    </w:pPr>
  </w:style>
  <w:style w:type="paragraph" w:styleId="ListNumber">
    <w:name w:val="List Number"/>
    <w:basedOn w:val="Normal"/>
    <w:rsid w:val="00994D01"/>
    <w:pPr>
      <w:numPr>
        <w:numId w:val="4"/>
      </w:numPr>
      <w:tabs>
        <w:tab w:val="clear" w:pos="643"/>
        <w:tab w:val="left" w:pos="400"/>
      </w:tabs>
      <w:ind w:left="400" w:hanging="400"/>
    </w:pPr>
  </w:style>
  <w:style w:type="paragraph" w:styleId="ListNumber2">
    <w:name w:val="List Number 2"/>
    <w:basedOn w:val="Normal"/>
    <w:rsid w:val="00994D01"/>
    <w:pPr>
      <w:numPr>
        <w:numId w:val="5"/>
      </w:numPr>
      <w:tabs>
        <w:tab w:val="clear" w:pos="926"/>
        <w:tab w:val="left" w:pos="800"/>
      </w:tabs>
      <w:ind w:left="800" w:hanging="400"/>
    </w:pPr>
  </w:style>
  <w:style w:type="paragraph" w:styleId="ListNumber3">
    <w:name w:val="List Number 3"/>
    <w:basedOn w:val="Normal"/>
    <w:rsid w:val="00994D01"/>
    <w:pPr>
      <w:numPr>
        <w:numId w:val="6"/>
      </w:numPr>
      <w:tabs>
        <w:tab w:val="clear" w:pos="1209"/>
        <w:tab w:val="left" w:pos="1200"/>
      </w:tabs>
      <w:ind w:left="1200" w:hanging="400"/>
    </w:pPr>
  </w:style>
  <w:style w:type="paragraph" w:styleId="ListNumber4">
    <w:name w:val="List Number 4"/>
    <w:basedOn w:val="Normal"/>
    <w:rsid w:val="00994D01"/>
    <w:pPr>
      <w:numPr>
        <w:numId w:val="7"/>
      </w:numPr>
      <w:tabs>
        <w:tab w:val="clear" w:pos="1492"/>
        <w:tab w:val="left" w:pos="1600"/>
      </w:tabs>
      <w:ind w:left="1600" w:hanging="400"/>
    </w:pPr>
  </w:style>
  <w:style w:type="paragraph" w:styleId="ListNumber5">
    <w:name w:val="List Number 5"/>
    <w:basedOn w:val="Normal"/>
    <w:rsid w:val="00994D01"/>
    <w:pPr>
      <w:tabs>
        <w:tab w:val="num" w:pos="1492"/>
      </w:tabs>
      <w:ind w:left="1492" w:hanging="360"/>
    </w:pPr>
  </w:style>
  <w:style w:type="paragraph" w:styleId="MacroText">
    <w:name w:val="macro"/>
    <w:link w:val="MacroTextChar"/>
    <w:semiHidden w:val="1"/>
    <w:rsid w:val="00994D01"/>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cs="Times New Roman" w:eastAsia="MS Mincho" w:hAnsi="Courier New"/>
      <w:sz w:val="20"/>
      <w:szCs w:val="20"/>
      <w:lang w:eastAsia="ja-JP" w:val="en-GB"/>
    </w:rPr>
  </w:style>
  <w:style w:type="character" w:styleId="MacroTextChar" w:customStyle="1">
    <w:name w:val="Macro Text Char"/>
    <w:basedOn w:val="DefaultParagraphFont"/>
    <w:link w:val="MacroText"/>
    <w:semiHidden w:val="1"/>
    <w:rsid w:val="00994D01"/>
    <w:rPr>
      <w:rFonts w:ascii="Courier New" w:cs="Times New Roman" w:eastAsia="MS Mincho" w:hAnsi="Courier New"/>
      <w:sz w:val="20"/>
      <w:szCs w:val="20"/>
      <w:lang w:eastAsia="ja-JP" w:val="en-GB"/>
    </w:rPr>
  </w:style>
  <w:style w:type="paragraph" w:styleId="MessageHeader">
    <w:name w:val="Message Header"/>
    <w:basedOn w:val="Normal"/>
    <w:link w:val="MessageHeaderChar"/>
    <w:rsid w:val="00994D01"/>
    <w:pPr>
      <w:pBdr>
        <w:top w:color="auto" w:space="1" w:sz="6" w:val="single"/>
        <w:left w:color="auto" w:space="1" w:sz="6" w:val="single"/>
        <w:bottom w:color="auto" w:space="1" w:sz="6" w:val="single"/>
        <w:right w:color="auto" w:space="1" w:sz="6" w:val="single"/>
      </w:pBdr>
      <w:shd w:color="auto" w:fill="auto" w:val="pct20"/>
      <w:ind w:left="1134" w:hanging="1134"/>
    </w:pPr>
    <w:rPr>
      <w:sz w:val="24"/>
    </w:rPr>
  </w:style>
  <w:style w:type="character" w:styleId="MessageHeaderChar" w:customStyle="1">
    <w:name w:val="Message Header Char"/>
    <w:basedOn w:val="DefaultParagraphFont"/>
    <w:link w:val="MessageHeader"/>
    <w:rsid w:val="00994D01"/>
    <w:rPr>
      <w:rFonts w:ascii="Arial" w:cs="Times New Roman" w:eastAsia="MS Mincho" w:hAnsi="Arial"/>
      <w:sz w:val="24"/>
      <w:szCs w:val="20"/>
      <w:shd w:color="auto" w:fill="auto" w:val="pct20"/>
      <w:lang w:eastAsia="ja-JP" w:val="en-GB"/>
    </w:rPr>
  </w:style>
  <w:style w:type="paragraph" w:styleId="MSDNFR" w:customStyle="1">
    <w:name w:val="MSDNFR"/>
    <w:basedOn w:val="Normal"/>
    <w:next w:val="Normal"/>
    <w:rsid w:val="00994D01"/>
    <w:pPr>
      <w:spacing w:line="220" w:lineRule="atLeast"/>
    </w:pPr>
    <w:rPr>
      <w:color w:val="0000ff"/>
    </w:rPr>
  </w:style>
  <w:style w:type="paragraph" w:styleId="na2" w:customStyle="1">
    <w:name w:val="na2"/>
    <w:basedOn w:val="a2"/>
    <w:next w:val="Normal"/>
    <w:rsid w:val="00994D01"/>
    <w:pPr>
      <w:numPr>
        <w:ilvl w:val="0"/>
        <w:numId w:val="0"/>
      </w:numPr>
    </w:pPr>
  </w:style>
  <w:style w:type="paragraph" w:styleId="na3" w:customStyle="1">
    <w:name w:val="na3"/>
    <w:basedOn w:val="a3"/>
    <w:next w:val="Normal"/>
    <w:rsid w:val="00994D01"/>
    <w:pPr>
      <w:numPr>
        <w:ilvl w:val="0"/>
        <w:numId w:val="0"/>
      </w:numPr>
    </w:pPr>
  </w:style>
  <w:style w:type="paragraph" w:styleId="na4" w:customStyle="1">
    <w:name w:val="na4"/>
    <w:basedOn w:val="a4"/>
    <w:next w:val="Normal"/>
    <w:rsid w:val="00994D01"/>
    <w:pPr>
      <w:numPr>
        <w:ilvl w:val="0"/>
        <w:numId w:val="0"/>
      </w:numPr>
      <w:tabs>
        <w:tab w:val="left" w:pos="1060"/>
      </w:tabs>
    </w:pPr>
  </w:style>
  <w:style w:type="paragraph" w:styleId="na5" w:customStyle="1">
    <w:name w:val="na5"/>
    <w:basedOn w:val="a5"/>
    <w:next w:val="Normal"/>
    <w:rsid w:val="00994D01"/>
    <w:pPr>
      <w:numPr>
        <w:ilvl w:val="0"/>
        <w:numId w:val="0"/>
      </w:numPr>
    </w:pPr>
  </w:style>
  <w:style w:type="paragraph" w:styleId="na6" w:customStyle="1">
    <w:name w:val="na6"/>
    <w:basedOn w:val="a6"/>
    <w:next w:val="Normal"/>
    <w:rsid w:val="00994D01"/>
    <w:pPr>
      <w:numPr>
        <w:ilvl w:val="0"/>
        <w:numId w:val="0"/>
      </w:numPr>
    </w:pPr>
  </w:style>
  <w:style w:type="paragraph" w:styleId="NormalIndent">
    <w:name w:val="Normal Indent"/>
    <w:basedOn w:val="Normal"/>
    <w:rsid w:val="00994D01"/>
    <w:pPr>
      <w:ind w:left="708"/>
    </w:pPr>
  </w:style>
  <w:style w:type="paragraph" w:styleId="Note" w:customStyle="1">
    <w:name w:val="Note"/>
    <w:basedOn w:val="Normal"/>
    <w:next w:val="Normal"/>
    <w:rsid w:val="00994D01"/>
    <w:pPr>
      <w:tabs>
        <w:tab w:val="left" w:pos="960"/>
      </w:tabs>
      <w:spacing w:line="210" w:lineRule="atLeast"/>
    </w:pPr>
    <w:rPr>
      <w:sz w:val="18"/>
    </w:rPr>
  </w:style>
  <w:style w:type="paragraph" w:styleId="NoteHeading">
    <w:name w:val="Note Heading"/>
    <w:basedOn w:val="Normal"/>
    <w:next w:val="Normal"/>
    <w:link w:val="NoteHeadingChar"/>
    <w:rsid w:val="00994D01"/>
  </w:style>
  <w:style w:type="character" w:styleId="NoteHeadingChar" w:customStyle="1">
    <w:name w:val="Note Heading Char"/>
    <w:basedOn w:val="DefaultParagraphFont"/>
    <w:link w:val="NoteHeading"/>
    <w:rsid w:val="00994D01"/>
    <w:rPr>
      <w:rFonts w:ascii="Arial" w:cs="Times New Roman" w:eastAsia="MS Mincho" w:hAnsi="Arial"/>
      <w:sz w:val="20"/>
      <w:szCs w:val="20"/>
      <w:lang w:eastAsia="ja-JP" w:val="en-GB"/>
    </w:rPr>
  </w:style>
  <w:style w:type="paragraph" w:styleId="p2" w:customStyle="1">
    <w:name w:val="p2"/>
    <w:basedOn w:val="Normal"/>
    <w:next w:val="Normal"/>
    <w:rsid w:val="00994D01"/>
    <w:pPr>
      <w:tabs>
        <w:tab w:val="left" w:pos="560"/>
      </w:tabs>
    </w:pPr>
  </w:style>
  <w:style w:type="paragraph" w:styleId="p3" w:customStyle="1">
    <w:name w:val="p3"/>
    <w:basedOn w:val="Normal"/>
    <w:next w:val="Normal"/>
    <w:rsid w:val="00994D01"/>
    <w:pPr>
      <w:tabs>
        <w:tab w:val="left" w:pos="720"/>
      </w:tabs>
    </w:pPr>
  </w:style>
  <w:style w:type="paragraph" w:styleId="p4" w:customStyle="1">
    <w:name w:val="p4"/>
    <w:basedOn w:val="Normal"/>
    <w:next w:val="Normal"/>
    <w:rsid w:val="00994D01"/>
    <w:pPr>
      <w:tabs>
        <w:tab w:val="left" w:pos="1100"/>
      </w:tabs>
    </w:pPr>
  </w:style>
  <w:style w:type="paragraph" w:styleId="p5" w:customStyle="1">
    <w:name w:val="p5"/>
    <w:basedOn w:val="Normal"/>
    <w:next w:val="Normal"/>
    <w:rsid w:val="00994D01"/>
    <w:pPr>
      <w:tabs>
        <w:tab w:val="left" w:pos="1100"/>
      </w:tabs>
    </w:pPr>
  </w:style>
  <w:style w:type="paragraph" w:styleId="p6" w:customStyle="1">
    <w:name w:val="p6"/>
    <w:basedOn w:val="Normal"/>
    <w:next w:val="Normal"/>
    <w:rsid w:val="00994D01"/>
    <w:pPr>
      <w:tabs>
        <w:tab w:val="left" w:pos="1440"/>
      </w:tabs>
    </w:pPr>
  </w:style>
  <w:style w:type="character" w:styleId="PageNumber">
    <w:name w:val="page number"/>
    <w:rsid w:val="00994D01"/>
    <w:rPr>
      <w:noProof w:val="0"/>
      <w:lang w:val="fr-FR"/>
    </w:rPr>
  </w:style>
  <w:style w:type="paragraph" w:styleId="PlainText">
    <w:name w:val="Plain Text"/>
    <w:basedOn w:val="Normal"/>
    <w:link w:val="PlainTextChar"/>
    <w:rsid w:val="00994D01"/>
    <w:rPr>
      <w:rFonts w:ascii="Courier New" w:hAnsi="Courier New"/>
    </w:rPr>
  </w:style>
  <w:style w:type="character" w:styleId="PlainTextChar" w:customStyle="1">
    <w:name w:val="Plain Text Char"/>
    <w:basedOn w:val="DefaultParagraphFont"/>
    <w:link w:val="PlainText"/>
    <w:rsid w:val="00994D01"/>
    <w:rPr>
      <w:rFonts w:ascii="Courier New" w:cs="Times New Roman" w:eastAsia="MS Mincho" w:hAnsi="Courier New"/>
      <w:sz w:val="20"/>
      <w:szCs w:val="20"/>
      <w:lang w:eastAsia="ja-JP" w:val="en-GB"/>
    </w:rPr>
  </w:style>
  <w:style w:type="paragraph" w:styleId="RefNorm" w:customStyle="1">
    <w:name w:val="RefNorm"/>
    <w:basedOn w:val="Normal"/>
    <w:next w:val="Normal"/>
    <w:rsid w:val="00994D01"/>
  </w:style>
  <w:style w:type="paragraph" w:styleId="Salutation">
    <w:name w:val="Salutation"/>
    <w:basedOn w:val="Normal"/>
    <w:next w:val="Normal"/>
    <w:link w:val="SalutationChar"/>
    <w:rsid w:val="00994D01"/>
  </w:style>
  <w:style w:type="character" w:styleId="SalutationChar" w:customStyle="1">
    <w:name w:val="Salutation Char"/>
    <w:basedOn w:val="DefaultParagraphFont"/>
    <w:link w:val="Salutation"/>
    <w:rsid w:val="00994D01"/>
    <w:rPr>
      <w:rFonts w:ascii="Arial" w:cs="Times New Roman" w:eastAsia="MS Mincho" w:hAnsi="Arial"/>
      <w:sz w:val="20"/>
      <w:szCs w:val="20"/>
      <w:lang w:eastAsia="ja-JP" w:val="en-GB"/>
    </w:rPr>
  </w:style>
  <w:style w:type="paragraph" w:styleId="Signature">
    <w:name w:val="Signature"/>
    <w:basedOn w:val="Normal"/>
    <w:link w:val="SignatureChar"/>
    <w:rsid w:val="00994D01"/>
    <w:pPr>
      <w:ind w:left="4252"/>
    </w:pPr>
  </w:style>
  <w:style w:type="character" w:styleId="SignatureChar" w:customStyle="1">
    <w:name w:val="Signature Char"/>
    <w:basedOn w:val="DefaultParagraphFont"/>
    <w:link w:val="Signature"/>
    <w:rsid w:val="00994D01"/>
    <w:rPr>
      <w:rFonts w:ascii="Arial" w:cs="Times New Roman" w:eastAsia="MS Mincho" w:hAnsi="Arial"/>
      <w:sz w:val="20"/>
      <w:szCs w:val="20"/>
      <w:lang w:eastAsia="ja-JP" w:val="en-GB"/>
    </w:rPr>
  </w:style>
  <w:style w:type="paragraph" w:styleId="Special" w:customStyle="1">
    <w:name w:val="Special"/>
    <w:basedOn w:val="Normal"/>
    <w:next w:val="Normal"/>
    <w:rsid w:val="00994D01"/>
  </w:style>
  <w:style w:type="character" w:styleId="Strong">
    <w:name w:val="Strong"/>
    <w:qFormat w:val="1"/>
    <w:rsid w:val="00994D01"/>
    <w:rPr>
      <w:b w:val="1"/>
      <w:noProof w:val="0"/>
      <w:lang w:val="fr-FR"/>
    </w:rPr>
  </w:style>
  <w:style w:type="paragraph" w:styleId="Subtitle">
    <w:name w:val="Subtitle"/>
    <w:basedOn w:val="Normal"/>
    <w:link w:val="SubtitleChar"/>
    <w:qFormat w:val="1"/>
    <w:rsid w:val="00994D01"/>
    <w:pPr>
      <w:spacing w:after="60"/>
      <w:jc w:val="center"/>
      <w:outlineLvl w:val="1"/>
    </w:pPr>
    <w:rPr>
      <w:sz w:val="24"/>
    </w:rPr>
  </w:style>
  <w:style w:type="character" w:styleId="SubtitleChar" w:customStyle="1">
    <w:name w:val="Subtitle Char"/>
    <w:basedOn w:val="DefaultParagraphFont"/>
    <w:link w:val="Subtitle"/>
    <w:rsid w:val="00994D01"/>
    <w:rPr>
      <w:rFonts w:ascii="Arial" w:cs="Times New Roman" w:eastAsia="MS Mincho" w:hAnsi="Arial"/>
      <w:sz w:val="24"/>
      <w:szCs w:val="20"/>
      <w:lang w:eastAsia="ja-JP" w:val="en-GB"/>
    </w:rPr>
  </w:style>
  <w:style w:type="paragraph" w:styleId="Tablefootnote" w:customStyle="1">
    <w:name w:val="Table footnote"/>
    <w:basedOn w:val="Normal"/>
    <w:rsid w:val="00994D01"/>
    <w:pPr>
      <w:tabs>
        <w:tab w:val="left" w:pos="340"/>
      </w:tabs>
      <w:spacing w:after="60" w:before="60" w:line="190" w:lineRule="atLeast"/>
    </w:pPr>
    <w:rPr>
      <w:sz w:val="16"/>
    </w:rPr>
  </w:style>
  <w:style w:type="paragraph" w:styleId="TableofAuthorities">
    <w:name w:val="table of authorities"/>
    <w:basedOn w:val="Normal"/>
    <w:next w:val="Normal"/>
    <w:semiHidden w:val="1"/>
    <w:rsid w:val="00994D01"/>
    <w:pPr>
      <w:ind w:left="200" w:hanging="200"/>
    </w:pPr>
  </w:style>
  <w:style w:type="paragraph" w:styleId="TableofFigures">
    <w:name w:val="table of figures"/>
    <w:basedOn w:val="Normal"/>
    <w:next w:val="Normal"/>
    <w:semiHidden w:val="1"/>
    <w:rsid w:val="00994D01"/>
    <w:pPr>
      <w:ind w:left="400" w:hanging="400"/>
    </w:pPr>
  </w:style>
  <w:style w:type="paragraph" w:styleId="Tabletitle" w:customStyle="1">
    <w:name w:val="Table title"/>
    <w:basedOn w:val="Normal"/>
    <w:next w:val="Normal"/>
    <w:rsid w:val="00994D01"/>
    <w:pPr>
      <w:keepNext w:val="1"/>
      <w:suppressAutoHyphens w:val="1"/>
      <w:spacing w:after="120" w:before="120" w:line="230" w:lineRule="exact"/>
      <w:jc w:val="center"/>
    </w:pPr>
    <w:rPr>
      <w:b w:val="1"/>
    </w:rPr>
  </w:style>
  <w:style w:type="character" w:styleId="TableFootNoteXref" w:customStyle="1">
    <w:name w:val="TableFootNoteXref"/>
    <w:rsid w:val="00994D01"/>
    <w:rPr>
      <w:noProof w:val="1"/>
      <w:position w:val="6"/>
      <w:sz w:val="14"/>
      <w:lang w:val="fr-FR"/>
    </w:rPr>
  </w:style>
  <w:style w:type="paragraph" w:styleId="Terms" w:customStyle="1">
    <w:name w:val="Term(s)"/>
    <w:basedOn w:val="Normal"/>
    <w:next w:val="Definition"/>
    <w:rsid w:val="00994D01"/>
    <w:pPr>
      <w:keepNext w:val="1"/>
      <w:suppressAutoHyphens w:val="1"/>
      <w:spacing w:after="0"/>
      <w:jc w:val="left"/>
    </w:pPr>
    <w:rPr>
      <w:b w:val="1"/>
    </w:rPr>
  </w:style>
  <w:style w:type="paragraph" w:styleId="TermNum" w:customStyle="1">
    <w:name w:val="TermNum"/>
    <w:basedOn w:val="Normal"/>
    <w:next w:val="Terms"/>
    <w:rsid w:val="00994D01"/>
    <w:pPr>
      <w:keepNext w:val="1"/>
      <w:spacing w:after="0"/>
    </w:pPr>
    <w:rPr>
      <w:b w:val="1"/>
    </w:rPr>
  </w:style>
  <w:style w:type="paragraph" w:styleId="Title">
    <w:name w:val="Title"/>
    <w:basedOn w:val="Normal"/>
    <w:link w:val="TitleChar"/>
    <w:qFormat w:val="1"/>
    <w:rsid w:val="00994D01"/>
    <w:pPr>
      <w:spacing w:after="60" w:before="240"/>
      <w:jc w:val="center"/>
      <w:outlineLvl w:val="0"/>
    </w:pPr>
    <w:rPr>
      <w:b w:val="1"/>
      <w:kern w:val="28"/>
      <w:sz w:val="32"/>
    </w:rPr>
  </w:style>
  <w:style w:type="character" w:styleId="TitleChar" w:customStyle="1">
    <w:name w:val="Title Char"/>
    <w:basedOn w:val="DefaultParagraphFont"/>
    <w:link w:val="Title"/>
    <w:rsid w:val="00994D01"/>
    <w:rPr>
      <w:rFonts w:ascii="Arial" w:cs="Times New Roman" w:eastAsia="MS Mincho" w:hAnsi="Arial"/>
      <w:b w:val="1"/>
      <w:kern w:val="28"/>
      <w:sz w:val="32"/>
      <w:szCs w:val="20"/>
      <w:lang w:eastAsia="ja-JP" w:val="en-GB"/>
    </w:rPr>
  </w:style>
  <w:style w:type="paragraph" w:styleId="TOAHeading">
    <w:name w:val="toa heading"/>
    <w:basedOn w:val="Normal"/>
    <w:next w:val="Normal"/>
    <w:semiHidden w:val="1"/>
    <w:rsid w:val="00994D01"/>
    <w:pPr>
      <w:spacing w:before="120"/>
    </w:pPr>
    <w:rPr>
      <w:b w:val="1"/>
      <w:sz w:val="24"/>
    </w:rPr>
  </w:style>
  <w:style w:type="paragraph" w:styleId="TOC1">
    <w:name w:val="toc 1"/>
    <w:basedOn w:val="Normal"/>
    <w:next w:val="Normal"/>
    <w:uiPriority w:val="39"/>
    <w:rsid w:val="00994D01"/>
    <w:pPr>
      <w:tabs>
        <w:tab w:val="left" w:pos="720"/>
        <w:tab w:val="right" w:leader="dot" w:pos="9752"/>
      </w:tabs>
      <w:suppressAutoHyphens w:val="1"/>
      <w:spacing w:after="0" w:before="120"/>
      <w:ind w:left="720" w:right="500" w:hanging="720"/>
      <w:jc w:val="left"/>
    </w:pPr>
    <w:rPr>
      <w:b w:val="1"/>
    </w:rPr>
  </w:style>
  <w:style w:type="paragraph" w:styleId="TOC2">
    <w:name w:val="toc 2"/>
    <w:basedOn w:val="TOC1"/>
    <w:next w:val="Normal"/>
    <w:uiPriority w:val="39"/>
    <w:rsid w:val="00994D01"/>
    <w:pPr>
      <w:spacing w:before="0"/>
    </w:pPr>
  </w:style>
  <w:style w:type="paragraph" w:styleId="TOC3">
    <w:name w:val="toc 3"/>
    <w:basedOn w:val="TOC2"/>
    <w:next w:val="Normal"/>
    <w:uiPriority w:val="39"/>
    <w:rsid w:val="00994D01"/>
  </w:style>
  <w:style w:type="paragraph" w:styleId="TOC4">
    <w:name w:val="toc 4"/>
    <w:basedOn w:val="TOC2"/>
    <w:next w:val="Normal"/>
    <w:uiPriority w:val="39"/>
    <w:rsid w:val="00994D01"/>
    <w:pPr>
      <w:tabs>
        <w:tab w:val="clear" w:pos="720"/>
        <w:tab w:val="left" w:pos="1140"/>
      </w:tabs>
      <w:ind w:left="1140" w:hanging="1140"/>
    </w:pPr>
  </w:style>
  <w:style w:type="paragraph" w:styleId="TOC5">
    <w:name w:val="toc 5"/>
    <w:basedOn w:val="TOC4"/>
    <w:next w:val="Normal"/>
    <w:uiPriority w:val="39"/>
    <w:rsid w:val="00994D01"/>
  </w:style>
  <w:style w:type="paragraph" w:styleId="TOC6">
    <w:name w:val="toc 6"/>
    <w:basedOn w:val="TOC4"/>
    <w:next w:val="Normal"/>
    <w:uiPriority w:val="39"/>
    <w:rsid w:val="00994D01"/>
    <w:pPr>
      <w:tabs>
        <w:tab w:val="clear" w:pos="1140"/>
        <w:tab w:val="left" w:pos="1440"/>
      </w:tabs>
      <w:ind w:left="1440" w:hanging="1440"/>
    </w:pPr>
  </w:style>
  <w:style w:type="paragraph" w:styleId="TOC7">
    <w:name w:val="toc 7"/>
    <w:basedOn w:val="TOC4"/>
    <w:next w:val="Normal"/>
    <w:uiPriority w:val="39"/>
    <w:rsid w:val="00994D01"/>
    <w:pPr>
      <w:tabs>
        <w:tab w:val="clear" w:pos="1140"/>
        <w:tab w:val="left" w:pos="1440"/>
      </w:tabs>
      <w:ind w:left="1440" w:hanging="1440"/>
    </w:pPr>
  </w:style>
  <w:style w:type="paragraph" w:styleId="TOC8">
    <w:name w:val="toc 8"/>
    <w:basedOn w:val="TOC4"/>
    <w:next w:val="Normal"/>
    <w:uiPriority w:val="39"/>
    <w:rsid w:val="00994D01"/>
    <w:pPr>
      <w:tabs>
        <w:tab w:val="clear" w:pos="1140"/>
        <w:tab w:val="left" w:pos="1440"/>
      </w:tabs>
      <w:ind w:left="1440" w:hanging="1440"/>
    </w:pPr>
  </w:style>
  <w:style w:type="paragraph" w:styleId="TOC9">
    <w:name w:val="toc 9"/>
    <w:basedOn w:val="TOC1"/>
    <w:next w:val="Normal"/>
    <w:uiPriority w:val="39"/>
    <w:rsid w:val="00994D01"/>
    <w:pPr>
      <w:tabs>
        <w:tab w:val="clear" w:pos="720"/>
      </w:tabs>
      <w:ind w:left="0" w:firstLine="0"/>
    </w:pPr>
  </w:style>
  <w:style w:type="paragraph" w:styleId="zzBiblio" w:customStyle="1">
    <w:name w:val="zzBiblio"/>
    <w:basedOn w:val="Normal"/>
    <w:next w:val="Bibliography1"/>
    <w:rsid w:val="00994D01"/>
    <w:pPr>
      <w:pageBreakBefore w:val="1"/>
      <w:spacing w:after="760" w:line="310" w:lineRule="exact"/>
      <w:jc w:val="center"/>
    </w:pPr>
    <w:rPr>
      <w:b w:val="1"/>
      <w:sz w:val="28"/>
    </w:rPr>
  </w:style>
  <w:style w:type="paragraph" w:styleId="zzContents" w:customStyle="1">
    <w:name w:val="zzContents"/>
    <w:basedOn w:val="Introduction"/>
    <w:next w:val="TOC1"/>
    <w:rsid w:val="00994D01"/>
    <w:pPr>
      <w:tabs>
        <w:tab w:val="clear" w:pos="400"/>
      </w:tabs>
    </w:pPr>
  </w:style>
  <w:style w:type="paragraph" w:styleId="zzCopyright" w:customStyle="1">
    <w:name w:val="zzCopyright"/>
    <w:basedOn w:val="Normal"/>
    <w:next w:val="Normal"/>
    <w:rsid w:val="00994D01"/>
    <w:pPr>
      <w:pBdr>
        <w:top w:color="0000ff" w:space="1" w:sz="4" w:val="single"/>
        <w:left w:color="0000ff" w:space="4" w:sz="4" w:val="single"/>
        <w:bottom w:color="0000ff" w:space="1" w:sz="4" w:val="single"/>
        <w:right w:color="0000ff" w:space="4" w:sz="4" w:val="single"/>
      </w:pBdr>
      <w:tabs>
        <w:tab w:val="left" w:pos="514"/>
        <w:tab w:val="left" w:pos="9623"/>
      </w:tabs>
      <w:ind w:left="284" w:right="284"/>
    </w:pPr>
    <w:rPr>
      <w:color w:val="0000ff"/>
    </w:rPr>
  </w:style>
  <w:style w:type="paragraph" w:styleId="zzCover" w:customStyle="1">
    <w:name w:val="zzCover"/>
    <w:basedOn w:val="Normal"/>
    <w:rsid w:val="00994D01"/>
    <w:pPr>
      <w:spacing w:after="220"/>
      <w:jc w:val="right"/>
    </w:pPr>
    <w:rPr>
      <w:b w:val="1"/>
      <w:color w:val="000000"/>
      <w:sz w:val="24"/>
    </w:rPr>
  </w:style>
  <w:style w:type="paragraph" w:styleId="zzForeword" w:customStyle="1">
    <w:name w:val="zzForeword"/>
    <w:basedOn w:val="Introduction"/>
    <w:next w:val="Normal"/>
    <w:rsid w:val="00994D01"/>
    <w:pPr>
      <w:tabs>
        <w:tab w:val="clear" w:pos="400"/>
      </w:tabs>
    </w:pPr>
    <w:rPr>
      <w:color w:val="0000ff"/>
    </w:rPr>
  </w:style>
  <w:style w:type="paragraph" w:styleId="zzHelp" w:customStyle="1">
    <w:name w:val="zzHelp"/>
    <w:basedOn w:val="Normal"/>
    <w:rsid w:val="00994D01"/>
    <w:rPr>
      <w:color w:val="008000"/>
    </w:rPr>
  </w:style>
  <w:style w:type="paragraph" w:styleId="zzIndex" w:customStyle="1">
    <w:name w:val="zzIndex"/>
    <w:basedOn w:val="zzBiblio"/>
    <w:next w:val="IndexHeading"/>
    <w:rsid w:val="00994D01"/>
  </w:style>
  <w:style w:type="paragraph" w:styleId="zzLc5" w:customStyle="1">
    <w:name w:val="zzLc5"/>
    <w:basedOn w:val="Normal"/>
    <w:next w:val="Normal"/>
    <w:rsid w:val="00994D01"/>
    <w:pPr>
      <w:jc w:val="left"/>
    </w:pPr>
  </w:style>
  <w:style w:type="paragraph" w:styleId="zzLc6" w:customStyle="1">
    <w:name w:val="zzLc6"/>
    <w:basedOn w:val="Normal"/>
    <w:next w:val="Normal"/>
    <w:rsid w:val="00994D01"/>
    <w:pPr>
      <w:jc w:val="left"/>
    </w:pPr>
  </w:style>
  <w:style w:type="paragraph" w:styleId="zzLn5" w:customStyle="1">
    <w:name w:val="zzLn5"/>
    <w:basedOn w:val="Normal"/>
    <w:next w:val="Normal"/>
    <w:rsid w:val="00994D01"/>
    <w:pPr>
      <w:jc w:val="left"/>
    </w:pPr>
  </w:style>
  <w:style w:type="paragraph" w:styleId="zzLn6" w:customStyle="1">
    <w:name w:val="zzLn6"/>
    <w:basedOn w:val="Normal"/>
    <w:next w:val="Normal"/>
    <w:rsid w:val="00994D01"/>
    <w:pPr>
      <w:jc w:val="left"/>
    </w:pPr>
  </w:style>
  <w:style w:type="paragraph" w:styleId="zzSTDTitle" w:customStyle="1">
    <w:name w:val="zzSTDTitle"/>
    <w:basedOn w:val="Normal"/>
    <w:next w:val="Normal"/>
    <w:rsid w:val="00994D01"/>
    <w:pPr>
      <w:suppressAutoHyphens w:val="1"/>
      <w:spacing w:after="760" w:before="400" w:line="350" w:lineRule="exact"/>
      <w:jc w:val="left"/>
    </w:pPr>
    <w:rPr>
      <w:b w:val="1"/>
      <w:color w:val="0000ff"/>
      <w:sz w:val="32"/>
    </w:rPr>
  </w:style>
  <w:style w:type="paragraph" w:styleId="BalloonText">
    <w:name w:val="Balloon Text"/>
    <w:basedOn w:val="Normal"/>
    <w:link w:val="BalloonTextChar"/>
    <w:uiPriority w:val="99"/>
    <w:semiHidden w:val="1"/>
    <w:rsid w:val="00994D0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4D01"/>
    <w:rPr>
      <w:rFonts w:ascii="Tahoma" w:cs="Tahoma" w:eastAsia="MS Mincho" w:hAnsi="Tahoma"/>
      <w:sz w:val="16"/>
      <w:szCs w:val="16"/>
      <w:lang w:eastAsia="ja-JP" w:val="en-GB"/>
    </w:rPr>
  </w:style>
  <w:style w:type="paragraph" w:styleId="Tabletext10" w:customStyle="1">
    <w:name w:val="Table text (10)"/>
    <w:basedOn w:val="Normal"/>
    <w:rsid w:val="00994D01"/>
    <w:pPr>
      <w:spacing w:after="60" w:before="60"/>
    </w:pPr>
  </w:style>
  <w:style w:type="paragraph" w:styleId="Tabletext9" w:customStyle="1">
    <w:name w:val="Table text (9)"/>
    <w:basedOn w:val="Normal"/>
    <w:uiPriority w:val="99"/>
    <w:rsid w:val="00994D01"/>
    <w:pPr>
      <w:spacing w:after="60" w:before="60" w:line="210" w:lineRule="atLeast"/>
    </w:pPr>
    <w:rPr>
      <w:sz w:val="18"/>
    </w:rPr>
  </w:style>
  <w:style w:type="paragraph" w:styleId="Tabletext8" w:customStyle="1">
    <w:name w:val="Table text (8)"/>
    <w:basedOn w:val="Normal"/>
    <w:rsid w:val="00994D01"/>
    <w:pPr>
      <w:spacing w:after="60" w:before="60" w:line="190" w:lineRule="atLeast"/>
    </w:pPr>
    <w:rPr>
      <w:sz w:val="16"/>
    </w:rPr>
  </w:style>
  <w:style w:type="paragraph" w:styleId="Tabletext7" w:customStyle="1">
    <w:name w:val="Table text (7)"/>
    <w:basedOn w:val="Normal"/>
    <w:rsid w:val="00994D01"/>
    <w:pPr>
      <w:spacing w:after="60" w:before="60" w:line="170" w:lineRule="atLeast"/>
    </w:pPr>
    <w:rPr>
      <w:sz w:val="14"/>
    </w:rPr>
  </w:style>
  <w:style w:type="paragraph" w:styleId="Tabletext" w:customStyle="1">
    <w:name w:val="Table text"/>
    <w:rsid w:val="00994D01"/>
    <w:pPr>
      <w:spacing w:after="0" w:line="240" w:lineRule="auto"/>
    </w:pPr>
    <w:rPr>
      <w:rFonts w:ascii="Helvetica" w:cs="Times New Roman" w:eastAsia="Times New Roman" w:hAnsi="Helvetica"/>
      <w:sz w:val="16"/>
      <w:szCs w:val="16"/>
      <w:lang w:val="en-GB"/>
    </w:rPr>
  </w:style>
  <w:style w:type="paragraph" w:styleId="Default" w:customStyle="1">
    <w:name w:val="Default"/>
    <w:rsid w:val="00994D01"/>
    <w:pPr>
      <w:autoSpaceDE w:val="0"/>
      <w:autoSpaceDN w:val="0"/>
      <w:adjustRightInd w:val="0"/>
      <w:spacing w:after="0" w:line="240" w:lineRule="auto"/>
    </w:pPr>
    <w:rPr>
      <w:rFonts w:ascii="Arial" w:cs="Arial" w:eastAsia="Times New Roman" w:hAnsi="Arial"/>
      <w:color w:val="000000"/>
      <w:sz w:val="24"/>
      <w:szCs w:val="24"/>
    </w:rPr>
  </w:style>
  <w:style w:type="paragraph" w:styleId="CommentSubject">
    <w:name w:val="annotation subject"/>
    <w:basedOn w:val="CommentText"/>
    <w:next w:val="CommentText"/>
    <w:link w:val="CommentSubjectChar"/>
    <w:uiPriority w:val="99"/>
    <w:semiHidden w:val="1"/>
    <w:rsid w:val="00994D01"/>
    <w:rPr>
      <w:b w:val="1"/>
      <w:bCs w:val="1"/>
    </w:rPr>
  </w:style>
  <w:style w:type="character" w:styleId="CommentSubjectChar" w:customStyle="1">
    <w:name w:val="Comment Subject Char"/>
    <w:basedOn w:val="CommentTextChar"/>
    <w:link w:val="CommentSubject"/>
    <w:uiPriority w:val="99"/>
    <w:semiHidden w:val="1"/>
    <w:rsid w:val="00994D01"/>
    <w:rPr>
      <w:rFonts w:ascii="Arial" w:cs="Times New Roman" w:eastAsia="MS Mincho" w:hAnsi="Arial"/>
      <w:b w:val="1"/>
      <w:bCs w:val="1"/>
      <w:sz w:val="20"/>
      <w:szCs w:val="20"/>
      <w:lang w:eastAsia="ja-JP" w:val="en-GB"/>
    </w:rPr>
  </w:style>
  <w:style w:type="table" w:styleId="TableGrid">
    <w:name w:val="Table Grid"/>
    <w:basedOn w:val="TableNormal"/>
    <w:uiPriority w:val="59"/>
    <w:rsid w:val="00994D01"/>
    <w:pPr>
      <w:spacing w:after="240" w:line="230" w:lineRule="atLeast"/>
      <w:jc w:val="both"/>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ttr-list" w:customStyle="1">
    <w:name w:val="attr-list"/>
    <w:rsid w:val="00994D01"/>
  </w:style>
  <w:style w:type="paragraph" w:styleId="NormalWeb">
    <w:name w:val="Normal (Web)"/>
    <w:basedOn w:val="Normal"/>
    <w:link w:val="NormalWebChar"/>
    <w:uiPriority w:val="99"/>
    <w:rsid w:val="00994D01"/>
    <w:pPr>
      <w:spacing w:after="100" w:afterAutospacing="1" w:before="100" w:beforeAutospacing="1" w:line="240" w:lineRule="auto"/>
      <w:jc w:val="left"/>
    </w:pPr>
    <w:rPr>
      <w:rFonts w:ascii="Times New Roman" w:eastAsia="Times New Roman" w:hAnsi="Times New Roman"/>
      <w:sz w:val="24"/>
      <w:szCs w:val="24"/>
      <w:lang w:eastAsia="en-GB"/>
    </w:rPr>
  </w:style>
  <w:style w:type="paragraph" w:styleId="NormalWeb1" w:customStyle="1">
    <w:name w:val="Normal (Web)1"/>
    <w:basedOn w:val="Normal"/>
    <w:rsid w:val="00994D01"/>
    <w:pPr>
      <w:spacing w:after="0" w:line="240" w:lineRule="auto"/>
      <w:jc w:val="left"/>
    </w:pPr>
    <w:rPr>
      <w:rFonts w:ascii="Times New Roman" w:eastAsia="Times New Roman" w:hAnsi="Times New Roman"/>
      <w:sz w:val="24"/>
      <w:szCs w:val="24"/>
      <w:lang w:eastAsia="en-US" w:val="en-US"/>
    </w:rPr>
  </w:style>
  <w:style w:type="paragraph" w:styleId="NoSpacing2" w:customStyle="1">
    <w:name w:val="No Spacing2"/>
    <w:aliases w:val="Code"/>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line="240" w:lineRule="auto"/>
    </w:pPr>
    <w:rPr>
      <w:rFonts w:ascii="Courier New" w:cs="Times New Roman" w:eastAsia="Times New Roman" w:hAnsi="Courier New"/>
      <w:noProof w:val="1"/>
      <w:snapToGrid w:val="0"/>
      <w:sz w:val="20"/>
      <w:szCs w:val="20"/>
      <w:lang w:val="en-GB"/>
    </w:rPr>
  </w:style>
  <w:style w:type="paragraph" w:styleId="Small" w:customStyle="1">
    <w:name w:val="Small"/>
    <w:basedOn w:val="Normal"/>
    <w:qFormat w:val="1"/>
    <w:rsid w:val="00994D01"/>
    <w:pPr>
      <w:widowControl w:val="0"/>
      <w:spacing w:after="0" w:before="20" w:line="240" w:lineRule="auto"/>
      <w:jc w:val="left"/>
    </w:pPr>
    <w:rPr>
      <w:rFonts w:eastAsia="Times New Roman"/>
      <w:snapToGrid w:val="0"/>
      <w:sz w:val="16"/>
      <w:szCs w:val="16"/>
      <w:lang w:eastAsia="en-US"/>
    </w:rPr>
  </w:style>
  <w:style w:type="paragraph" w:styleId="Revision">
    <w:name w:val="Revision"/>
    <w:hidden w:val="1"/>
    <w:uiPriority w:val="99"/>
    <w:semiHidden w:val="1"/>
    <w:rsid w:val="00994D01"/>
    <w:pPr>
      <w:spacing w:after="0" w:line="240" w:lineRule="auto"/>
    </w:pPr>
    <w:rPr>
      <w:rFonts w:ascii="Arial" w:cs="Times New Roman" w:eastAsia="MS Mincho" w:hAnsi="Arial"/>
      <w:sz w:val="20"/>
      <w:szCs w:val="20"/>
      <w:lang w:eastAsia="ja-JP" w:val="en-GB"/>
    </w:rPr>
  </w:style>
  <w:style w:type="paragraph" w:styleId="Figuretitle2" w:customStyle="1">
    <w:name w:val="Figure title2"/>
    <w:basedOn w:val="Normal"/>
    <w:next w:val="Normal"/>
    <w:rsid w:val="00994D01"/>
    <w:pPr>
      <w:suppressAutoHyphens w:val="1"/>
      <w:spacing w:after="220" w:before="220"/>
      <w:jc w:val="center"/>
    </w:pPr>
    <w:rPr>
      <w:b w:val="1"/>
      <w:lang w:eastAsia="ar-SA" w:val="de-DE"/>
    </w:rPr>
  </w:style>
  <w:style w:type="paragraph" w:styleId="ISOComments" w:customStyle="1">
    <w:name w:val="ISO_Comments"/>
    <w:basedOn w:val="Normal"/>
    <w:rsid w:val="00994D01"/>
    <w:pPr>
      <w:spacing w:after="0" w:before="210" w:line="210" w:lineRule="exact"/>
      <w:jc w:val="left"/>
    </w:pPr>
    <w:rPr>
      <w:rFonts w:eastAsia="Times New Roman"/>
      <w:sz w:val="18"/>
      <w:lang w:eastAsia="en-US"/>
    </w:rPr>
  </w:style>
  <w:style w:type="paragraph" w:styleId="ISOChange" w:customStyle="1">
    <w:name w:val="ISO_Change"/>
    <w:basedOn w:val="Normal"/>
    <w:rsid w:val="00994D01"/>
    <w:pPr>
      <w:spacing w:after="0" w:before="210" w:line="210" w:lineRule="exact"/>
      <w:jc w:val="left"/>
    </w:pPr>
    <w:rPr>
      <w:rFonts w:eastAsia="Times New Roman"/>
      <w:sz w:val="18"/>
      <w:lang w:eastAsia="en-US"/>
    </w:rPr>
  </w:style>
  <w:style w:type="paragraph" w:styleId="NoSpacing1" w:customStyle="1">
    <w:name w:val="No Spacing1"/>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val="1"/>
      <w:spacing w:after="0" w:line="240" w:lineRule="auto"/>
    </w:pPr>
    <w:rPr>
      <w:rFonts w:ascii="Courier New" w:cs="Times New Roman" w:eastAsia="Arial" w:hAnsi="Courier New"/>
      <w:sz w:val="20"/>
      <w:szCs w:val="20"/>
      <w:lang w:eastAsia="ar-SA" w:val="en-GB"/>
    </w:rPr>
  </w:style>
  <w:style w:type="paragraph" w:styleId="Firstparagraph" w:customStyle="1">
    <w:name w:val="First paragraph"/>
    <w:basedOn w:val="Normal"/>
    <w:next w:val="Normal"/>
    <w:rsid w:val="00994D01"/>
    <w:pPr>
      <w:overflowPunct w:val="0"/>
      <w:autoSpaceDE w:val="0"/>
      <w:autoSpaceDN w:val="0"/>
      <w:adjustRightInd w:val="0"/>
      <w:spacing w:after="0" w:line="260" w:lineRule="exact"/>
      <w:textAlignment w:val="baseline"/>
    </w:pPr>
    <w:rPr>
      <w:rFonts w:ascii="Times New Roman" w:eastAsia="Times New Roman" w:hAnsi="Times New Roman"/>
      <w:sz w:val="24"/>
      <w:lang w:eastAsia="en-US" w:val="en-US"/>
    </w:rPr>
  </w:style>
  <w:style w:type="paragraph" w:styleId="ISOSecretObservations" w:customStyle="1">
    <w:name w:val="ISO_Secret_Observations"/>
    <w:basedOn w:val="Normal"/>
    <w:rsid w:val="00994D01"/>
    <w:pPr>
      <w:spacing w:after="0" w:before="210" w:line="210" w:lineRule="exact"/>
      <w:jc w:val="left"/>
    </w:pPr>
    <w:rPr>
      <w:rFonts w:eastAsia="Times New Roman"/>
      <w:sz w:val="18"/>
      <w:lang w:eastAsia="en-US"/>
    </w:rPr>
  </w:style>
  <w:style w:type="paragraph" w:styleId="subpara" w:customStyle="1">
    <w:name w:val="sub para"/>
    <w:basedOn w:val="Normal"/>
    <w:rsid w:val="00994D01"/>
    <w:pPr>
      <w:spacing w:after="60" w:before="60" w:line="240" w:lineRule="auto"/>
      <w:ind w:left="1134" w:right="794" w:hanging="567"/>
    </w:pPr>
    <w:rPr>
      <w:rFonts w:ascii="Arial Narrow" w:eastAsia="Times New Roman" w:hAnsi="Arial Narrow"/>
      <w:sz w:val="22"/>
      <w:lang w:eastAsia="en-US" w:val="en-AU"/>
    </w:rPr>
  </w:style>
  <w:style w:type="paragraph" w:styleId="TOCHeading">
    <w:name w:val="TOC Heading"/>
    <w:basedOn w:val="Heading1"/>
    <w:next w:val="Normal"/>
    <w:uiPriority w:val="39"/>
    <w:unhideWhenUsed w:val="1"/>
    <w:qFormat w:val="1"/>
    <w:rsid w:val="00994D01"/>
    <w:pPr>
      <w:numPr>
        <w:numId w:val="0"/>
      </w:numPr>
      <w:tabs>
        <w:tab w:val="clear" w:pos="400"/>
        <w:tab w:val="clear" w:pos="560"/>
      </w:tabs>
      <w:suppressAutoHyphens w:val="0"/>
      <w:spacing w:after="60" w:before="240" w:line="230" w:lineRule="atLeast"/>
      <w:outlineLvl w:val="9"/>
    </w:pPr>
    <w:rPr>
      <w:rFonts w:ascii="Cambria" w:eastAsia="Times New Roman" w:hAnsi="Cambria"/>
      <w:kern w:val="32"/>
      <w:sz w:val="32"/>
      <w:szCs w:val="32"/>
    </w:rPr>
  </w:style>
  <w:style w:type="character" w:styleId="NumberingSymbols" w:customStyle="1">
    <w:name w:val="Numbering Symbols"/>
    <w:rsid w:val="00994D01"/>
  </w:style>
  <w:style w:type="paragraph" w:styleId="Caption1" w:customStyle="1">
    <w:name w:val="Caption1"/>
    <w:basedOn w:val="Normal"/>
    <w:rsid w:val="00994D01"/>
    <w:pPr>
      <w:widowControl w:val="0"/>
      <w:suppressLineNumbers w:val="1"/>
      <w:suppressAutoHyphens w:val="1"/>
      <w:spacing w:after="120" w:before="120" w:line="240" w:lineRule="auto"/>
      <w:jc w:val="left"/>
    </w:pPr>
    <w:rPr>
      <w:rFonts w:cs="Tahoma" w:eastAsia="Arial"/>
      <w:i w:val="1"/>
      <w:iCs w:val="1"/>
    </w:rPr>
  </w:style>
  <w:style w:type="paragraph" w:styleId="Index" w:customStyle="1">
    <w:name w:val="Index"/>
    <w:basedOn w:val="Normal"/>
    <w:rsid w:val="00994D01"/>
    <w:pPr>
      <w:widowControl w:val="0"/>
      <w:suppressLineNumbers w:val="1"/>
      <w:suppressAutoHyphens w:val="1"/>
      <w:spacing w:after="0" w:line="240" w:lineRule="auto"/>
      <w:jc w:val="left"/>
    </w:pPr>
    <w:rPr>
      <w:rFonts w:cs="Tahoma" w:eastAsia="Arial"/>
    </w:rPr>
  </w:style>
  <w:style w:type="paragraph" w:styleId="quotedtext" w:customStyle="1">
    <w:name w:val="quoted text"/>
    <w:basedOn w:val="Normal"/>
    <w:rsid w:val="00994D01"/>
    <w:pPr>
      <w:spacing w:after="60" w:before="60" w:line="240" w:lineRule="auto"/>
      <w:ind w:left="1134" w:right="1134" w:hanging="567"/>
    </w:pPr>
    <w:rPr>
      <w:rFonts w:ascii="Times New Roman" w:eastAsia="Times New Roman" w:hAnsi="Times New Roman"/>
      <w:i w:val="1"/>
      <w:lang w:eastAsia="fr-FR" w:val="en-AU"/>
    </w:rPr>
  </w:style>
  <w:style w:type="character" w:styleId="ipa1" w:customStyle="1">
    <w:name w:val="ipa1"/>
    <w:rsid w:val="00994D01"/>
    <w:rPr>
      <w:rFonts w:ascii="Arial Unicode MS" w:cs="Arial Unicode MS" w:eastAsia="Arial Unicode MS" w:hAnsi="Arial Unicode MS" w:hint="eastAsia"/>
    </w:rPr>
  </w:style>
  <w:style w:type="character" w:styleId="NormalWebChar" w:customStyle="1">
    <w:name w:val="Normal (Web) Char"/>
    <w:link w:val="NormalWeb"/>
    <w:uiPriority w:val="99"/>
    <w:rsid w:val="00994D01"/>
    <w:rPr>
      <w:rFonts w:ascii="Times New Roman" w:cs="Times New Roman" w:eastAsia="Times New Roman" w:hAnsi="Times New Roman"/>
      <w:sz w:val="24"/>
      <w:szCs w:val="24"/>
      <w:lang w:eastAsia="en-GB" w:val="en-GB"/>
    </w:rPr>
  </w:style>
  <w:style w:type="character" w:styleId="apple-converted-space" w:customStyle="1">
    <w:name w:val="apple-converted-space"/>
    <w:rsid w:val="00994D01"/>
  </w:style>
  <w:style w:type="paragraph" w:styleId="IntenseQuote">
    <w:name w:val="Intense Quote"/>
    <w:basedOn w:val="Normal"/>
    <w:next w:val="Normal"/>
    <w:link w:val="IntenseQuoteChar"/>
    <w:uiPriority w:val="30"/>
    <w:qFormat w:val="1"/>
    <w:rsid w:val="00994D01"/>
    <w:pPr>
      <w:spacing w:after="0" w:line="240" w:lineRule="auto"/>
      <w:ind w:left="720" w:right="720"/>
      <w:jc w:val="left"/>
    </w:pPr>
    <w:rPr>
      <w:rFonts w:ascii="Cambria" w:eastAsia="Cambria" w:hAnsi="Cambria"/>
      <w:b w:val="1"/>
      <w:i w:val="1"/>
      <w:sz w:val="24"/>
      <w:szCs w:val="22"/>
      <w:lang w:eastAsia="en-US" w:val="en-US"/>
    </w:rPr>
  </w:style>
  <w:style w:type="character" w:styleId="IntenseQuoteChar" w:customStyle="1">
    <w:name w:val="Intense Quote Char"/>
    <w:basedOn w:val="DefaultParagraphFont"/>
    <w:link w:val="IntenseQuote"/>
    <w:uiPriority w:val="30"/>
    <w:rsid w:val="00994D01"/>
    <w:rPr>
      <w:rFonts w:ascii="Cambria" w:cs="Times New Roman" w:eastAsia="Cambria" w:hAnsi="Cambria"/>
      <w:b w:val="1"/>
      <w:i w:val="1"/>
      <w:sz w:val="24"/>
    </w:rPr>
  </w:style>
  <w:style w:type="paragraph" w:styleId="ParagraphText" w:customStyle="1">
    <w:name w:val="Paragraph Text"/>
    <w:basedOn w:val="Normal"/>
    <w:rsid w:val="00994D01"/>
    <w:pPr>
      <w:suppressAutoHyphens w:val="1"/>
      <w:spacing w:after="62" w:line="240" w:lineRule="auto"/>
      <w:jc w:val="left"/>
    </w:pPr>
    <w:rPr>
      <w:color w:val="000000"/>
      <w:szCs w:val="16"/>
      <w:lang w:eastAsia="ar-SA"/>
    </w:rPr>
  </w:style>
  <w:style w:type="paragraph" w:styleId="Heading2-3" w:customStyle="1">
    <w:name w:val="Heading 2-3"/>
    <w:basedOn w:val="Normal"/>
    <w:next w:val="Normal"/>
    <w:rsid w:val="00994D01"/>
    <w:pPr>
      <w:tabs>
        <w:tab w:val="num" w:pos="360"/>
      </w:tabs>
      <w:suppressAutoHyphens w:val="1"/>
      <w:spacing w:after="120" w:before="120" w:line="240" w:lineRule="auto"/>
      <w:ind w:left="360" w:hanging="360"/>
    </w:pPr>
    <w:rPr>
      <w:b w:val="1"/>
      <w:lang w:eastAsia="ar-SA"/>
    </w:rPr>
  </w:style>
  <w:style w:type="table" w:styleId="LightList-Accent1">
    <w:name w:val="Light List Accent 1"/>
    <w:basedOn w:val="TableNormal"/>
    <w:uiPriority w:val="61"/>
    <w:rsid w:val="00994D01"/>
    <w:pPr>
      <w:spacing w:after="0" w:line="240" w:lineRule="auto"/>
    </w:pPr>
    <w:rPr>
      <w:rFonts w:ascii="Times New Roman" w:cs="Times New Roman" w:eastAsia="MS Mincho" w:hAnsi="Times New Roman"/>
      <w:sz w:val="20"/>
      <w:szCs w:val="20"/>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TableGrid1" w:customStyle="1">
    <w:name w:val="Table Grid1"/>
    <w:basedOn w:val="TableNormal"/>
    <w:next w:val="TableGrid"/>
    <w:uiPriority w:val="59"/>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11" w:customStyle="1">
    <w:name w:val="Bibliography11"/>
    <w:basedOn w:val="Normal"/>
    <w:rsid w:val="00994D01"/>
    <w:pPr>
      <w:tabs>
        <w:tab w:val="num" w:pos="432"/>
        <w:tab w:val="left" w:pos="660"/>
      </w:tabs>
      <w:ind w:left="432" w:hanging="432"/>
    </w:pPr>
  </w:style>
  <w:style w:type="paragraph" w:styleId="TABLE-col-heading" w:customStyle="1">
    <w:name w:val="TABLE-col-heading"/>
    <w:basedOn w:val="Normal"/>
    <w:rsid w:val="00994D01"/>
    <w:pPr>
      <w:keepLines w:val="1"/>
      <w:spacing w:after="0" w:line="180" w:lineRule="exact"/>
      <w:ind w:left="-57" w:right="-57"/>
      <w:jc w:val="center"/>
    </w:pPr>
    <w:rPr>
      <w:rFonts w:cs="Arial" w:eastAsia="Times New Roman"/>
      <w:b w:val="1"/>
      <w:sz w:val="16"/>
      <w:szCs w:val="22"/>
      <w:lang w:eastAsia="zh-CN"/>
    </w:rPr>
  </w:style>
  <w:style w:type="paragraph" w:styleId="Bibliography2" w:customStyle="1">
    <w:name w:val="Bibliography2"/>
    <w:basedOn w:val="Normal"/>
    <w:rsid w:val="000E43D8"/>
    <w:pPr>
      <w:tabs>
        <w:tab w:val="num" w:pos="432"/>
        <w:tab w:val="left" w:pos="660"/>
      </w:tabs>
      <w:ind w:left="432" w:hanging="432"/>
    </w:pPr>
  </w:style>
  <w:style w:type="character" w:styleId="tag" w:customStyle="1">
    <w:name w:val="tag"/>
    <w:basedOn w:val="DefaultParagraphFont"/>
    <w:rsid w:val="005B2500"/>
  </w:style>
  <w:style w:type="character" w:styleId="tag-name" w:customStyle="1">
    <w:name w:val="tag-name"/>
    <w:basedOn w:val="DefaultParagraphFont"/>
    <w:rsid w:val="005B2500"/>
  </w:style>
  <w:style w:type="character" w:styleId="attribute" w:customStyle="1">
    <w:name w:val="attribute"/>
    <w:basedOn w:val="DefaultParagraphFont"/>
    <w:rsid w:val="005B2500"/>
  </w:style>
  <w:style w:type="character" w:styleId="attribute-value" w:customStyle="1">
    <w:name w:val="attribute-value"/>
    <w:basedOn w:val="DefaultParagraphFont"/>
    <w:rsid w:val="005B2500"/>
  </w:style>
  <w:style w:type="character" w:styleId="string" w:customStyle="1">
    <w:name w:val="string"/>
    <w:basedOn w:val="DefaultParagraphFont"/>
    <w:rsid w:val="00D913C7"/>
  </w:style>
  <w:style w:type="character" w:styleId="keyword" w:customStyle="1">
    <w:name w:val="keyword"/>
    <w:basedOn w:val="DefaultParagraphFont"/>
    <w:rsid w:val="00D913C7"/>
  </w:style>
  <w:style w:type="table" w:styleId="TableGrid11" w:customStyle="1">
    <w:name w:val="Table Grid11"/>
    <w:basedOn w:val="TableNormal"/>
    <w:next w:val="TableGrid"/>
    <w:uiPriority w:val="59"/>
    <w:rsid w:val="007663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F061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atatypes" w:customStyle="1">
    <w:name w:val="datatypes"/>
    <w:basedOn w:val="DefaultParagraphFont"/>
    <w:rsid w:val="00155BC7"/>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43.0" w:type="dxa"/>
        <w:left w:w="115.0" w:type="dxa"/>
        <w:bottom w:w="43.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29.0" w:type="dxa"/>
        <w:left w:w="115.0" w:type="dxa"/>
        <w:bottom w:w="29.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43.0" w:type="dxa"/>
        <w:left w:w="115.0" w:type="dxa"/>
        <w:bottom w:w="43.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tblPr>
      <w:tblStyleRowBandSize w:val="1"/>
      <w:tblStyleColBandSize w:val="1"/>
      <w:tblCellMar>
        <w:top w:w="0.0" w:type="dxa"/>
        <w:left w:w="115.0" w:type="dxa"/>
        <w:bottom w:w="0.0" w:type="dxa"/>
        <w:right w:w="115.0" w:type="dxa"/>
      </w:tblCellMar>
    </w:tbl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15.0" w:type="dxa"/>
        <w:bottom w:w="0.0" w:type="dxa"/>
        <w:right w:w="115.0" w:type="dxa"/>
      </w:tblCellMar>
    </w:tblPr>
  </w:style>
  <w:style w:type="table" w:styleId="Table104">
    <w:basedOn w:val="TableNormal"/>
    <w:tblPr>
      <w:tblStyleRowBandSize w:val="1"/>
      <w:tblStyleColBandSize w:val="1"/>
      <w:tblCellMar>
        <w:top w:w="0.0" w:type="dxa"/>
        <w:left w:w="115.0" w:type="dxa"/>
        <w:bottom w:w="0.0" w:type="dxa"/>
        <w:right w:w="115.0" w:type="dxa"/>
      </w:tblCellMar>
    </w:tblPr>
  </w:style>
  <w:style w:type="table" w:styleId="Table105">
    <w:basedOn w:val="TableNormal"/>
    <w:tblPr>
      <w:tblStyleRowBandSize w:val="1"/>
      <w:tblStyleColBandSize w:val="1"/>
      <w:tblCellMar>
        <w:top w:w="0.0" w:type="dxa"/>
        <w:left w:w="115.0" w:type="dxa"/>
        <w:bottom w:w="0.0" w:type="dxa"/>
        <w:right w:w="115.0" w:type="dxa"/>
      </w:tblCellMar>
    </w:tblPr>
  </w:style>
  <w:style w:type="table" w:styleId="Table106">
    <w:basedOn w:val="TableNormal"/>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115.0" w:type="dxa"/>
        <w:bottom w:w="0.0" w:type="dxa"/>
        <w:right w:w="115.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15.0" w:type="dxa"/>
        <w:bottom w:w="0.0" w:type="dxa"/>
        <w:right w:w="115.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0.0" w:type="dxa"/>
        <w:left w:w="115.0" w:type="dxa"/>
        <w:bottom w:w="0.0" w:type="dxa"/>
        <w:right w:w="115.0" w:type="dxa"/>
      </w:tblCellMar>
    </w:tblPr>
  </w:style>
  <w:style w:type="table" w:styleId="Table116">
    <w:basedOn w:val="TableNormal"/>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15.0" w:type="dxa"/>
        <w:bottom w:w="0.0" w:type="dxa"/>
        <w:right w:w="115.0" w:type="dxa"/>
      </w:tblCellMar>
    </w:tblPr>
  </w:style>
  <w:style w:type="table" w:styleId="Table119">
    <w:basedOn w:val="TableNormal"/>
    <w:tblPr>
      <w:tblStyleRowBandSize w:val="1"/>
      <w:tblStyleColBandSize w:val="1"/>
      <w:tblCellMar>
        <w:top w:w="0.0" w:type="dxa"/>
        <w:left w:w="115.0" w:type="dxa"/>
        <w:bottom w:w="0.0" w:type="dxa"/>
        <w:right w:w="115.0" w:type="dxa"/>
      </w:tblCellMar>
    </w:tblPr>
  </w:style>
  <w:style w:type="table" w:styleId="Table120">
    <w:basedOn w:val="TableNormal"/>
    <w:tblPr>
      <w:tblStyleRowBandSize w:val="1"/>
      <w:tblStyleColBandSize w:val="1"/>
      <w:tblCellMar>
        <w:top w:w="0.0" w:type="dxa"/>
        <w:left w:w="115.0" w:type="dxa"/>
        <w:bottom w:w="0.0" w:type="dxa"/>
        <w:right w:w="115.0" w:type="dxa"/>
      </w:tblCellMar>
    </w:tblPr>
  </w:style>
  <w:style w:type="table" w:styleId="Table121">
    <w:basedOn w:val="TableNormal"/>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15.0" w:type="dxa"/>
        <w:bottom w:w="0.0" w:type="dxa"/>
        <w:right w:w="115.0" w:type="dxa"/>
      </w:tblCellMar>
    </w:tblPr>
  </w:style>
  <w:style w:type="table" w:styleId="Table124">
    <w:basedOn w:val="TableNormal"/>
    <w:tblPr>
      <w:tblStyleRowBandSize w:val="1"/>
      <w:tblStyleColBandSize w:val="1"/>
      <w:tblCellMar>
        <w:top w:w="0.0" w:type="dxa"/>
        <w:left w:w="115.0" w:type="dxa"/>
        <w:bottom w:w="0.0" w:type="dxa"/>
        <w:right w:w="115.0" w:type="dxa"/>
      </w:tblCellMar>
    </w:tblPr>
  </w:style>
  <w:style w:type="table" w:styleId="Table125">
    <w:basedOn w:val="TableNormal"/>
    <w:tblPr>
      <w:tblStyleRowBandSize w:val="1"/>
      <w:tblStyleColBandSize w:val="1"/>
      <w:tblCellMar>
        <w:top w:w="0.0" w:type="dxa"/>
        <w:left w:w="115.0" w:type="dxa"/>
        <w:bottom w:w="0.0" w:type="dxa"/>
        <w:right w:w="115.0" w:type="dxa"/>
      </w:tblCellMar>
    </w:tblPr>
  </w:style>
  <w:style w:type="table" w:styleId="Table126">
    <w:basedOn w:val="TableNormal"/>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15.0" w:type="dxa"/>
        <w:bottom w:w="0.0" w:type="dxa"/>
        <w:right w:w="115.0" w:type="dxa"/>
      </w:tblCellMar>
    </w:tblPr>
  </w:style>
  <w:style w:type="table" w:styleId="Table129">
    <w:basedOn w:val="TableNormal"/>
    <w:tblPr>
      <w:tblStyleRowBandSize w:val="1"/>
      <w:tblStyleColBandSize w:val="1"/>
      <w:tblCellMar>
        <w:top w:w="0.0" w:type="dxa"/>
        <w:left w:w="115.0" w:type="dxa"/>
        <w:bottom w:w="0.0" w:type="dxa"/>
        <w:right w:w="115.0" w:type="dxa"/>
      </w:tblCellMar>
    </w:tblPr>
  </w:style>
  <w:style w:type="table" w:styleId="Table130">
    <w:basedOn w:val="TableNormal"/>
    <w:tblPr>
      <w:tblStyleRowBandSize w:val="1"/>
      <w:tblStyleColBandSize w:val="1"/>
      <w:tblCellMar>
        <w:top w:w="0.0" w:type="dxa"/>
        <w:left w:w="115.0" w:type="dxa"/>
        <w:bottom w:w="0.0" w:type="dxa"/>
        <w:right w:w="115.0" w:type="dxa"/>
      </w:tblCellMar>
    </w:tblPr>
  </w:style>
  <w:style w:type="table" w:styleId="Table131">
    <w:basedOn w:val="TableNormal"/>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4">
    <w:basedOn w:val="TableNormal"/>
    <w:tblPr>
      <w:tblStyleRowBandSize w:val="1"/>
      <w:tblStyleColBandSize w:val="1"/>
      <w:tblCellMar>
        <w:top w:w="0.0" w:type="dxa"/>
        <w:left w:w="115.0" w:type="dxa"/>
        <w:bottom w:w="0.0" w:type="dxa"/>
        <w:right w:w="115.0" w:type="dxa"/>
      </w:tblCellMar>
    </w:tblPr>
  </w:style>
  <w:style w:type="table" w:styleId="Table135">
    <w:basedOn w:val="TableNormal"/>
    <w:tblPr>
      <w:tblStyleRowBandSize w:val="1"/>
      <w:tblStyleColBandSize w:val="1"/>
      <w:tblCellMar>
        <w:top w:w="0.0" w:type="dxa"/>
        <w:left w:w="115.0" w:type="dxa"/>
        <w:bottom w:w="0.0" w:type="dxa"/>
        <w:right w:w="115.0" w:type="dxa"/>
      </w:tblCellMar>
    </w:tblPr>
  </w:style>
  <w:style w:type="table" w:styleId="Table136">
    <w:basedOn w:val="TableNormal"/>
    <w:tblPr>
      <w:tblStyleRowBandSize w:val="1"/>
      <w:tblStyleColBandSize w:val="1"/>
      <w:tblCellMar>
        <w:top w:w="0.0" w:type="dxa"/>
        <w:left w:w="115.0" w:type="dxa"/>
        <w:bottom w:w="0.0" w:type="dxa"/>
        <w:right w:w="115.0" w:type="dxa"/>
      </w:tblCellMar>
    </w:tblPr>
  </w:style>
  <w:style w:type="table" w:styleId="Table137">
    <w:basedOn w:val="TableNormal"/>
    <w:tblPr>
      <w:tblStyleRowBandSize w:val="1"/>
      <w:tblStyleColBandSize w:val="1"/>
      <w:tblCellMar>
        <w:top w:w="0.0" w:type="dxa"/>
        <w:left w:w="115.0" w:type="dxa"/>
        <w:bottom w:w="0.0" w:type="dxa"/>
        <w:right w:w="115.0" w:type="dxa"/>
      </w:tblCellMar>
    </w:tblPr>
  </w:style>
  <w:style w:type="table" w:styleId="Table138">
    <w:basedOn w:val="TableNormal"/>
    <w:tblPr>
      <w:tblStyleRowBandSize w:val="1"/>
      <w:tblStyleColBandSize w:val="1"/>
      <w:tblCellMar>
        <w:top w:w="0.0" w:type="dxa"/>
        <w:left w:w="115.0" w:type="dxa"/>
        <w:bottom w:w="0.0" w:type="dxa"/>
        <w:right w:w="115.0" w:type="dxa"/>
      </w:tblCellMar>
    </w:tblPr>
  </w:style>
  <w:style w:type="table" w:styleId="Table139">
    <w:basedOn w:val="TableNormal"/>
    <w:tblPr>
      <w:tblStyleRowBandSize w:val="1"/>
      <w:tblStyleColBandSize w:val="1"/>
      <w:tblCellMar>
        <w:top w:w="0.0" w:type="dxa"/>
        <w:left w:w="115.0" w:type="dxa"/>
        <w:bottom w:w="0.0" w:type="dxa"/>
        <w:right w:w="115.0" w:type="dxa"/>
      </w:tblCellMar>
    </w:tblPr>
  </w:style>
  <w:style w:type="table" w:styleId="Table140">
    <w:basedOn w:val="TableNormal"/>
    <w:tblPr>
      <w:tblStyleRowBandSize w:val="1"/>
      <w:tblStyleColBandSize w:val="1"/>
      <w:tblCellMar>
        <w:top w:w="0.0" w:type="dxa"/>
        <w:left w:w="115.0" w:type="dxa"/>
        <w:bottom w:w="0.0" w:type="dxa"/>
        <w:right w:w="115.0" w:type="dxa"/>
      </w:tblCellMar>
    </w:tblPr>
  </w:style>
  <w:style w:type="table" w:styleId="Table141">
    <w:basedOn w:val="TableNormal"/>
    <w:tblPr>
      <w:tblStyleRowBandSize w:val="1"/>
      <w:tblStyleColBandSize w:val="1"/>
      <w:tblCellMar>
        <w:top w:w="0.0" w:type="dxa"/>
        <w:left w:w="115.0" w:type="dxa"/>
        <w:bottom w:w="0.0" w:type="dxa"/>
        <w:right w:w="115.0" w:type="dxa"/>
      </w:tblCellMar>
    </w:tblPr>
  </w:style>
  <w:style w:type="table" w:styleId="Table142">
    <w:basedOn w:val="TableNormal"/>
    <w:tblPr>
      <w:tblStyleRowBandSize w:val="1"/>
      <w:tblStyleColBandSize w:val="1"/>
      <w:tblCellMar>
        <w:top w:w="0.0" w:type="dxa"/>
        <w:left w:w="115.0" w:type="dxa"/>
        <w:bottom w:w="0.0" w:type="dxa"/>
        <w:right w:w="115.0" w:type="dxa"/>
      </w:tblCellMar>
    </w:tblPr>
  </w:style>
  <w:style w:type="table" w:styleId="Table143">
    <w:basedOn w:val="TableNormal"/>
    <w:tblPr>
      <w:tblStyleRowBandSize w:val="1"/>
      <w:tblStyleColBandSize w:val="1"/>
      <w:tblCellMar>
        <w:top w:w="0.0" w:type="dxa"/>
        <w:left w:w="115.0" w:type="dxa"/>
        <w:bottom w:w="0.0" w:type="dxa"/>
        <w:right w:w="115.0" w:type="dxa"/>
      </w:tblCellMar>
    </w:tblPr>
  </w:style>
  <w:style w:type="table" w:styleId="Table144">
    <w:basedOn w:val="TableNormal"/>
    <w:tblPr>
      <w:tblStyleRowBandSize w:val="1"/>
      <w:tblStyleColBandSize w:val="1"/>
      <w:tblCellMar>
        <w:top w:w="0.0" w:type="dxa"/>
        <w:left w:w="115.0" w:type="dxa"/>
        <w:bottom w:w="0.0" w:type="dxa"/>
        <w:right w:w="115.0" w:type="dxa"/>
      </w:tblCellMar>
    </w:tblPr>
  </w:style>
  <w:style w:type="table" w:styleId="Table145">
    <w:basedOn w:val="TableNormal"/>
    <w:tblPr>
      <w:tblStyleRowBandSize w:val="1"/>
      <w:tblStyleColBandSize w:val="1"/>
      <w:tblCellMar>
        <w:top w:w="0.0" w:type="dxa"/>
        <w:left w:w="115.0" w:type="dxa"/>
        <w:bottom w:w="0.0" w:type="dxa"/>
        <w:right w:w="115.0" w:type="dxa"/>
      </w:tblCellMar>
    </w:tblPr>
  </w:style>
  <w:style w:type="table" w:styleId="Table146">
    <w:basedOn w:val="TableNormal"/>
    <w:tblPr>
      <w:tblStyleRowBandSize w:val="1"/>
      <w:tblStyleColBandSize w:val="1"/>
      <w:tblCellMar>
        <w:top w:w="0.0" w:type="dxa"/>
        <w:left w:w="115.0" w:type="dxa"/>
        <w:bottom w:w="0.0" w:type="dxa"/>
        <w:right w:w="115.0" w:type="dxa"/>
      </w:tblCellMar>
    </w:tblPr>
  </w:style>
  <w:style w:type="table" w:styleId="Table147">
    <w:basedOn w:val="TableNormal"/>
    <w:tblPr>
      <w:tblStyleRowBandSize w:val="1"/>
      <w:tblStyleColBandSize w:val="1"/>
      <w:tblCellMar>
        <w:top w:w="0.0" w:type="dxa"/>
        <w:left w:w="115.0" w:type="dxa"/>
        <w:bottom w:w="0.0" w:type="dxa"/>
        <w:right w:w="115.0" w:type="dxa"/>
      </w:tblCellMar>
    </w:tblPr>
  </w:style>
  <w:style w:type="table" w:styleId="Table148">
    <w:basedOn w:val="TableNormal"/>
    <w:tblPr>
      <w:tblStyleRowBandSize w:val="1"/>
      <w:tblStyleColBandSize w:val="1"/>
      <w:tblCellMar>
        <w:top w:w="0.0" w:type="dxa"/>
        <w:left w:w="115.0" w:type="dxa"/>
        <w:bottom w:w="0.0" w:type="dxa"/>
        <w:right w:w="115.0" w:type="dxa"/>
      </w:tblCellMar>
    </w:tblPr>
  </w:style>
  <w:style w:type="table" w:styleId="Table149">
    <w:basedOn w:val="TableNormal"/>
    <w:tblPr>
      <w:tblStyleRowBandSize w:val="1"/>
      <w:tblStyleColBandSize w:val="1"/>
      <w:tblCellMar>
        <w:top w:w="0.0" w:type="dxa"/>
        <w:left w:w="115.0" w:type="dxa"/>
        <w:bottom w:w="0.0" w:type="dxa"/>
        <w:right w:w="115.0" w:type="dxa"/>
      </w:tblCellMar>
    </w:tblPr>
  </w:style>
  <w:style w:type="table" w:styleId="Table150">
    <w:basedOn w:val="TableNormal"/>
    <w:tblPr>
      <w:tblStyleRowBandSize w:val="1"/>
      <w:tblStyleColBandSize w:val="1"/>
      <w:tblCellMar>
        <w:top w:w="0.0" w:type="dxa"/>
        <w:left w:w="115.0" w:type="dxa"/>
        <w:bottom w:w="0.0" w:type="dxa"/>
        <w:right w:w="115.0" w:type="dxa"/>
      </w:tblCellMar>
    </w:tblPr>
  </w:style>
  <w:style w:type="table" w:styleId="Table151">
    <w:basedOn w:val="TableNormal"/>
    <w:tblPr>
      <w:tblStyleRowBandSize w:val="1"/>
      <w:tblStyleColBandSize w:val="1"/>
      <w:tblCellMar>
        <w:top w:w="0.0" w:type="dxa"/>
        <w:left w:w="115.0" w:type="dxa"/>
        <w:bottom w:w="0.0" w:type="dxa"/>
        <w:right w:w="115.0" w:type="dxa"/>
      </w:tblCellMar>
    </w:tblPr>
  </w:style>
  <w:style w:type="table" w:styleId="Table152">
    <w:basedOn w:val="TableNormal"/>
    <w:tblPr>
      <w:tblStyleRowBandSize w:val="1"/>
      <w:tblStyleColBandSize w:val="1"/>
      <w:tblCellMar>
        <w:top w:w="0.0" w:type="dxa"/>
        <w:left w:w="115.0" w:type="dxa"/>
        <w:bottom w:w="0.0" w:type="dxa"/>
        <w:right w:w="115.0" w:type="dxa"/>
      </w:tblCellMar>
    </w:tblPr>
  </w:style>
  <w:style w:type="table" w:styleId="Table153">
    <w:basedOn w:val="TableNormal"/>
    <w:tblPr>
      <w:tblStyleRowBandSize w:val="1"/>
      <w:tblStyleColBandSize w:val="1"/>
      <w:tblCellMar>
        <w:top w:w="0.0" w:type="dxa"/>
        <w:left w:w="115.0" w:type="dxa"/>
        <w:bottom w:w="0.0" w:type="dxa"/>
        <w:right w:w="115.0" w:type="dxa"/>
      </w:tblCellMar>
    </w:tblPr>
  </w:style>
  <w:style w:type="table" w:styleId="Table154">
    <w:basedOn w:val="TableNormal"/>
    <w:tblPr>
      <w:tblStyleRowBandSize w:val="1"/>
      <w:tblStyleColBandSize w:val="1"/>
      <w:tblCellMar>
        <w:top w:w="0.0" w:type="dxa"/>
        <w:left w:w="115.0" w:type="dxa"/>
        <w:bottom w:w="0.0" w:type="dxa"/>
        <w:right w:w="115.0" w:type="dxa"/>
      </w:tblCellMar>
    </w:tblPr>
  </w:style>
  <w:style w:type="table" w:styleId="Table155">
    <w:basedOn w:val="TableNormal"/>
    <w:tblPr>
      <w:tblStyleRowBandSize w:val="1"/>
      <w:tblStyleColBandSize w:val="1"/>
      <w:tblCellMar>
        <w:top w:w="0.0" w:type="dxa"/>
        <w:left w:w="115.0" w:type="dxa"/>
        <w:bottom w:w="0.0" w:type="dxa"/>
        <w:right w:w="115.0" w:type="dxa"/>
      </w:tblCellMar>
    </w:tblPr>
  </w:style>
  <w:style w:type="table" w:styleId="Table156">
    <w:basedOn w:val="TableNormal"/>
    <w:tblPr>
      <w:tblStyleRowBandSize w:val="1"/>
      <w:tblStyleColBandSize w:val="1"/>
      <w:tblCellMar>
        <w:top w:w="0.0" w:type="dxa"/>
        <w:left w:w="115.0" w:type="dxa"/>
        <w:bottom w:w="0.0" w:type="dxa"/>
        <w:right w:w="115.0" w:type="dxa"/>
      </w:tblCellMar>
    </w:tblPr>
  </w:style>
  <w:style w:type="table" w:styleId="Table157">
    <w:basedOn w:val="TableNormal"/>
    <w:tblPr>
      <w:tblStyleRowBandSize w:val="1"/>
      <w:tblStyleColBandSize w:val="1"/>
      <w:tblCellMar>
        <w:top w:w="0.0" w:type="dxa"/>
        <w:left w:w="115.0" w:type="dxa"/>
        <w:bottom w:w="0.0" w:type="dxa"/>
        <w:right w:w="115.0" w:type="dxa"/>
      </w:tblCellMar>
    </w:tblPr>
  </w:style>
  <w:style w:type="table" w:styleId="Table158">
    <w:basedOn w:val="TableNormal"/>
    <w:tblPr>
      <w:tblStyleRowBandSize w:val="1"/>
      <w:tblStyleColBandSize w:val="1"/>
      <w:tblCellMar>
        <w:top w:w="0.0" w:type="dxa"/>
        <w:left w:w="115.0" w:type="dxa"/>
        <w:bottom w:w="0.0" w:type="dxa"/>
        <w:right w:w="115.0" w:type="dxa"/>
      </w:tblCellMar>
    </w:tblPr>
  </w:style>
  <w:style w:type="table" w:styleId="Table159">
    <w:basedOn w:val="TableNormal"/>
    <w:tblPr>
      <w:tblStyleRowBandSize w:val="1"/>
      <w:tblStyleColBandSize w:val="1"/>
      <w:tblCellMar>
        <w:top w:w="0.0" w:type="dxa"/>
        <w:left w:w="115.0" w:type="dxa"/>
        <w:bottom w:w="0.0" w:type="dxa"/>
        <w:right w:w="115.0" w:type="dxa"/>
      </w:tblCellMar>
    </w:tblPr>
  </w:style>
  <w:style w:type="table" w:styleId="Table160">
    <w:basedOn w:val="TableNormal"/>
    <w:tblPr>
      <w:tblStyleRowBandSize w:val="1"/>
      <w:tblStyleColBandSize w:val="1"/>
      <w:tblCellMar>
        <w:top w:w="0.0" w:type="dxa"/>
        <w:left w:w="115.0" w:type="dxa"/>
        <w:bottom w:w="0.0" w:type="dxa"/>
        <w:right w:w="115.0" w:type="dxa"/>
      </w:tblCellMar>
    </w:tblPr>
  </w:style>
  <w:style w:type="table" w:styleId="Table161">
    <w:basedOn w:val="TableNormal"/>
    <w:tblPr>
      <w:tblStyleRowBandSize w:val="1"/>
      <w:tblStyleColBandSize w:val="1"/>
      <w:tblCellMar>
        <w:top w:w="0.0" w:type="dxa"/>
        <w:left w:w="115.0" w:type="dxa"/>
        <w:bottom w:w="0.0" w:type="dxa"/>
        <w:right w:w="115.0" w:type="dxa"/>
      </w:tblCellMar>
    </w:tblPr>
  </w:style>
  <w:style w:type="table" w:styleId="Table162">
    <w:basedOn w:val="TableNormal"/>
    <w:tblPr>
      <w:tblStyleRowBandSize w:val="1"/>
      <w:tblStyleColBandSize w:val="1"/>
      <w:tblCellMar>
        <w:top w:w="0.0" w:type="dxa"/>
        <w:left w:w="115.0" w:type="dxa"/>
        <w:bottom w:w="0.0" w:type="dxa"/>
        <w:right w:w="115.0" w:type="dxa"/>
      </w:tblCellMar>
    </w:tblPr>
  </w:style>
  <w:style w:type="table" w:styleId="Table163">
    <w:basedOn w:val="TableNormal"/>
    <w:tblPr>
      <w:tblStyleRowBandSize w:val="1"/>
      <w:tblStyleColBandSize w:val="1"/>
      <w:tblCellMar>
        <w:top w:w="0.0" w:type="dxa"/>
        <w:left w:w="115.0" w:type="dxa"/>
        <w:bottom w:w="0.0" w:type="dxa"/>
        <w:right w:w="115.0" w:type="dxa"/>
      </w:tblCellMar>
    </w:tblPr>
  </w:style>
  <w:style w:type="table" w:styleId="Table164">
    <w:basedOn w:val="TableNormal"/>
    <w:tblPr>
      <w:tblStyleRowBandSize w:val="1"/>
      <w:tblStyleColBandSize w:val="1"/>
      <w:tblCellMar>
        <w:top w:w="0.0" w:type="dxa"/>
        <w:left w:w="115.0" w:type="dxa"/>
        <w:bottom w:w="0.0" w:type="dxa"/>
        <w:right w:w="115.0" w:type="dxa"/>
      </w:tblCellMar>
    </w:tblPr>
  </w:style>
  <w:style w:type="table" w:styleId="Table165">
    <w:basedOn w:val="TableNormal"/>
    <w:tblPr>
      <w:tblStyleRowBandSize w:val="1"/>
      <w:tblStyleColBandSize w:val="1"/>
      <w:tblCellMar>
        <w:top w:w="0.0" w:type="dxa"/>
        <w:left w:w="115.0" w:type="dxa"/>
        <w:bottom w:w="0.0" w:type="dxa"/>
        <w:right w:w="115.0" w:type="dxa"/>
      </w:tblCellMar>
    </w:tblPr>
  </w:style>
  <w:style w:type="table" w:styleId="Table166">
    <w:basedOn w:val="TableNormal"/>
    <w:tblPr>
      <w:tblStyleRowBandSize w:val="1"/>
      <w:tblStyleColBandSize w:val="1"/>
      <w:tblCellMar>
        <w:top w:w="0.0" w:type="dxa"/>
        <w:left w:w="115.0" w:type="dxa"/>
        <w:bottom w:w="0.0" w:type="dxa"/>
        <w:right w:w="115.0" w:type="dxa"/>
      </w:tblCellMar>
    </w:tblPr>
  </w:style>
  <w:style w:type="table" w:styleId="Table167">
    <w:basedOn w:val="TableNormal"/>
    <w:tblPr>
      <w:tblStyleRowBandSize w:val="1"/>
      <w:tblStyleColBandSize w:val="1"/>
      <w:tblCellMar>
        <w:top w:w="0.0" w:type="dxa"/>
        <w:left w:w="115.0" w:type="dxa"/>
        <w:bottom w:w="0.0" w:type="dxa"/>
        <w:right w:w="115.0" w:type="dxa"/>
      </w:tblCellMar>
    </w:tblPr>
  </w:style>
  <w:style w:type="table" w:styleId="Table168">
    <w:basedOn w:val="TableNormal"/>
    <w:tblPr>
      <w:tblStyleRowBandSize w:val="1"/>
      <w:tblStyleColBandSize w:val="1"/>
      <w:tblCellMar>
        <w:top w:w="0.0" w:type="dxa"/>
        <w:left w:w="115.0" w:type="dxa"/>
        <w:bottom w:w="0.0" w:type="dxa"/>
        <w:right w:w="115.0" w:type="dxa"/>
      </w:tblCellMar>
    </w:tblPr>
  </w:style>
  <w:style w:type="table" w:styleId="Table169">
    <w:basedOn w:val="TableNormal"/>
    <w:tblPr>
      <w:tblStyleRowBandSize w:val="1"/>
      <w:tblStyleColBandSize w:val="1"/>
      <w:tblCellMar>
        <w:top w:w="0.0" w:type="dxa"/>
        <w:left w:w="115.0" w:type="dxa"/>
        <w:bottom w:w="0.0" w:type="dxa"/>
        <w:right w:w="115.0" w:type="dxa"/>
      </w:tblCellMar>
    </w:tblPr>
  </w:style>
  <w:style w:type="table" w:styleId="Table170">
    <w:basedOn w:val="TableNormal"/>
    <w:tblPr>
      <w:tblStyleRowBandSize w:val="1"/>
      <w:tblStyleColBandSize w:val="1"/>
      <w:tblCellMar>
        <w:top w:w="0.0" w:type="dxa"/>
        <w:left w:w="115.0" w:type="dxa"/>
        <w:bottom w:w="0.0" w:type="dxa"/>
        <w:right w:w="115.0" w:type="dxa"/>
      </w:tblCellMar>
    </w:tblPr>
  </w:style>
  <w:style w:type="table" w:styleId="Table171">
    <w:basedOn w:val="TableNormal"/>
    <w:tblPr>
      <w:tblStyleRowBandSize w:val="1"/>
      <w:tblStyleColBandSize w:val="1"/>
      <w:tblCellMar>
        <w:top w:w="0.0" w:type="dxa"/>
        <w:left w:w="115.0" w:type="dxa"/>
        <w:bottom w:w="0.0" w:type="dxa"/>
        <w:right w:w="115.0" w:type="dxa"/>
      </w:tblCellMar>
    </w:tblPr>
  </w:style>
  <w:style w:type="table" w:styleId="Table172">
    <w:basedOn w:val="TableNormal"/>
    <w:tblPr>
      <w:tblStyleRowBandSize w:val="1"/>
      <w:tblStyleColBandSize w:val="1"/>
      <w:tblCellMar>
        <w:top w:w="0.0" w:type="dxa"/>
        <w:left w:w="115.0" w:type="dxa"/>
        <w:bottom w:w="0.0" w:type="dxa"/>
        <w:right w:w="115.0" w:type="dxa"/>
      </w:tblCellMar>
    </w:tblPr>
  </w:style>
  <w:style w:type="table" w:styleId="Table173">
    <w:basedOn w:val="TableNormal"/>
    <w:tblPr>
      <w:tblStyleRowBandSize w:val="1"/>
      <w:tblStyleColBandSize w:val="1"/>
      <w:tblCellMar>
        <w:top w:w="0.0" w:type="dxa"/>
        <w:left w:w="115.0" w:type="dxa"/>
        <w:bottom w:w="0.0" w:type="dxa"/>
        <w:right w:w="115.0" w:type="dxa"/>
      </w:tblCellMar>
    </w:tblPr>
  </w:style>
  <w:style w:type="table" w:styleId="Table174">
    <w:basedOn w:val="TableNormal"/>
    <w:tblPr>
      <w:tblStyleRowBandSize w:val="1"/>
      <w:tblStyleColBandSize w:val="1"/>
      <w:tblCellMar>
        <w:top w:w="0.0" w:type="dxa"/>
        <w:left w:w="115.0" w:type="dxa"/>
        <w:bottom w:w="0.0" w:type="dxa"/>
        <w:right w:w="115.0" w:type="dxa"/>
      </w:tblCellMar>
    </w:tblPr>
  </w:style>
  <w:style w:type="table" w:styleId="Table175">
    <w:basedOn w:val="TableNormal"/>
    <w:tblPr>
      <w:tblStyleRowBandSize w:val="1"/>
      <w:tblStyleColBandSize w:val="1"/>
      <w:tblCellMar>
        <w:top w:w="0.0" w:type="dxa"/>
        <w:left w:w="115.0" w:type="dxa"/>
        <w:bottom w:w="0.0" w:type="dxa"/>
        <w:right w:w="115.0" w:type="dxa"/>
      </w:tblCellMar>
    </w:tblPr>
  </w:style>
  <w:style w:type="table" w:styleId="Table176">
    <w:basedOn w:val="TableNormal"/>
    <w:tblPr>
      <w:tblStyleRowBandSize w:val="1"/>
      <w:tblStyleColBandSize w:val="1"/>
      <w:tblCellMar>
        <w:top w:w="0.0" w:type="dxa"/>
        <w:left w:w="115.0" w:type="dxa"/>
        <w:bottom w:w="0.0" w:type="dxa"/>
        <w:right w:w="115.0" w:type="dxa"/>
      </w:tblCellMar>
    </w:tblPr>
  </w:style>
  <w:style w:type="table" w:styleId="Table177">
    <w:basedOn w:val="TableNormal"/>
    <w:tblPr>
      <w:tblStyleRowBandSize w:val="1"/>
      <w:tblStyleColBandSize w:val="1"/>
      <w:tblCellMar>
        <w:top w:w="0.0" w:type="dxa"/>
        <w:left w:w="115.0" w:type="dxa"/>
        <w:bottom w:w="0.0" w:type="dxa"/>
        <w:right w:w="115.0" w:type="dxa"/>
      </w:tblCellMar>
    </w:tblPr>
  </w:style>
  <w:style w:type="table" w:styleId="Table178">
    <w:basedOn w:val="TableNormal"/>
    <w:tblPr>
      <w:tblStyleRowBandSize w:val="1"/>
      <w:tblStyleColBandSize w:val="1"/>
      <w:tblCellMar>
        <w:top w:w="0.0" w:type="dxa"/>
        <w:left w:w="115.0" w:type="dxa"/>
        <w:bottom w:w="0.0" w:type="dxa"/>
        <w:right w:w="115.0" w:type="dxa"/>
      </w:tblCellMar>
    </w:tblPr>
  </w:style>
  <w:style w:type="table" w:styleId="Table179">
    <w:basedOn w:val="TableNormal"/>
    <w:tblPr>
      <w:tblStyleRowBandSize w:val="1"/>
      <w:tblStyleColBandSize w:val="1"/>
      <w:tblCellMar>
        <w:top w:w="0.0" w:type="dxa"/>
        <w:left w:w="115.0" w:type="dxa"/>
        <w:bottom w:w="0.0" w:type="dxa"/>
        <w:right w:w="115.0" w:type="dxa"/>
      </w:tblCellMar>
    </w:tblPr>
  </w:style>
  <w:style w:type="table" w:styleId="Table180">
    <w:basedOn w:val="TableNormal"/>
    <w:tblPr>
      <w:tblStyleRowBandSize w:val="1"/>
      <w:tblStyleColBandSize w:val="1"/>
      <w:tblCellMar>
        <w:top w:w="0.0" w:type="dxa"/>
        <w:left w:w="115.0" w:type="dxa"/>
        <w:bottom w:w="0.0" w:type="dxa"/>
        <w:right w:w="115.0" w:type="dxa"/>
      </w:tblCellMar>
    </w:tblPr>
  </w:style>
  <w:style w:type="table" w:styleId="Table181">
    <w:basedOn w:val="TableNormal"/>
    <w:tblPr>
      <w:tblStyleRowBandSize w:val="1"/>
      <w:tblStyleColBandSize w:val="1"/>
      <w:tblCellMar>
        <w:top w:w="0.0" w:type="dxa"/>
        <w:left w:w="115.0" w:type="dxa"/>
        <w:bottom w:w="0.0" w:type="dxa"/>
        <w:right w:w="115.0" w:type="dxa"/>
      </w:tblCellMar>
    </w:tblPr>
  </w:style>
  <w:style w:type="table" w:styleId="Table182">
    <w:basedOn w:val="TableNormal"/>
    <w:tblPr>
      <w:tblStyleRowBandSize w:val="1"/>
      <w:tblStyleColBandSize w:val="1"/>
      <w:tblCellMar>
        <w:top w:w="0.0" w:type="dxa"/>
        <w:left w:w="115.0" w:type="dxa"/>
        <w:bottom w:w="0.0" w:type="dxa"/>
        <w:right w:w="115.0" w:type="dxa"/>
      </w:tblCellMar>
    </w:tblPr>
  </w:style>
  <w:style w:type="table" w:styleId="Table183">
    <w:basedOn w:val="TableNormal"/>
    <w:tblPr>
      <w:tblStyleRowBandSize w:val="1"/>
      <w:tblStyleColBandSize w:val="1"/>
      <w:tblCellMar>
        <w:top w:w="0.0" w:type="dxa"/>
        <w:left w:w="115.0" w:type="dxa"/>
        <w:bottom w:w="0.0" w:type="dxa"/>
        <w:right w:w="115.0" w:type="dxa"/>
      </w:tblCellMar>
    </w:tblPr>
  </w:style>
  <w:style w:type="table" w:styleId="Table184">
    <w:basedOn w:val="TableNormal"/>
    <w:tblPr>
      <w:tblStyleRowBandSize w:val="1"/>
      <w:tblStyleColBandSize w:val="1"/>
      <w:tblCellMar>
        <w:top w:w="0.0" w:type="dxa"/>
        <w:left w:w="115.0" w:type="dxa"/>
        <w:bottom w:w="0.0" w:type="dxa"/>
        <w:right w:w="115.0" w:type="dxa"/>
      </w:tblCellMar>
    </w:tblPr>
  </w:style>
  <w:style w:type="table" w:styleId="Table185">
    <w:basedOn w:val="TableNormal"/>
    <w:tblPr>
      <w:tblStyleRowBandSize w:val="1"/>
      <w:tblStyleColBandSize w:val="1"/>
      <w:tblCellMar>
        <w:top w:w="0.0" w:type="dxa"/>
        <w:left w:w="115.0" w:type="dxa"/>
        <w:bottom w:w="0.0" w:type="dxa"/>
        <w:right w:w="115.0" w:type="dxa"/>
      </w:tblCellMar>
    </w:tblPr>
  </w:style>
  <w:style w:type="table" w:styleId="Table186">
    <w:basedOn w:val="TableNormal"/>
    <w:tblPr>
      <w:tblStyleRowBandSize w:val="1"/>
      <w:tblStyleColBandSize w:val="1"/>
      <w:tblCellMar>
        <w:top w:w="0.0" w:type="dxa"/>
        <w:left w:w="115.0" w:type="dxa"/>
        <w:bottom w:w="0.0" w:type="dxa"/>
        <w:right w:w="115.0" w:type="dxa"/>
      </w:tblCellMar>
    </w:tblPr>
  </w:style>
  <w:style w:type="table" w:styleId="Table187">
    <w:basedOn w:val="TableNormal"/>
    <w:tblPr>
      <w:tblStyleRowBandSize w:val="1"/>
      <w:tblStyleColBandSize w:val="1"/>
      <w:tblCellMar>
        <w:top w:w="0.0" w:type="dxa"/>
        <w:left w:w="115.0" w:type="dxa"/>
        <w:bottom w:w="0.0" w:type="dxa"/>
        <w:right w:w="115.0" w:type="dxa"/>
      </w:tblCellMar>
    </w:tblPr>
  </w:style>
  <w:style w:type="table" w:styleId="Table188">
    <w:basedOn w:val="TableNormal"/>
    <w:tblPr>
      <w:tblStyleRowBandSize w:val="1"/>
      <w:tblStyleColBandSize w:val="1"/>
      <w:tblCellMar>
        <w:top w:w="0.0" w:type="dxa"/>
        <w:left w:w="115.0" w:type="dxa"/>
        <w:bottom w:w="0.0" w:type="dxa"/>
        <w:right w:w="115.0" w:type="dxa"/>
      </w:tblCellMar>
    </w:tblPr>
  </w:style>
  <w:style w:type="table" w:styleId="Table189">
    <w:basedOn w:val="TableNormal"/>
    <w:tblPr>
      <w:tblStyleRowBandSize w:val="1"/>
      <w:tblStyleColBandSize w:val="1"/>
      <w:tblCellMar>
        <w:top w:w="0.0" w:type="dxa"/>
        <w:left w:w="115.0" w:type="dxa"/>
        <w:bottom w:w="0.0" w:type="dxa"/>
        <w:right w:w="115.0" w:type="dxa"/>
      </w:tblCellMar>
    </w:tblPr>
  </w:style>
  <w:style w:type="table" w:styleId="Table190">
    <w:basedOn w:val="TableNormal"/>
    <w:tblPr>
      <w:tblStyleRowBandSize w:val="1"/>
      <w:tblStyleColBandSize w:val="1"/>
      <w:tblCellMar>
        <w:top w:w="0.0" w:type="dxa"/>
        <w:left w:w="115.0" w:type="dxa"/>
        <w:bottom w:w="0.0" w:type="dxa"/>
        <w:right w:w="115.0" w:type="dxa"/>
      </w:tblCellMar>
    </w:tblPr>
  </w:style>
  <w:style w:type="table" w:styleId="Table191">
    <w:basedOn w:val="TableNormal"/>
    <w:tblPr>
      <w:tblStyleRowBandSize w:val="1"/>
      <w:tblStyleColBandSize w:val="1"/>
      <w:tblCellMar>
        <w:top w:w="0.0" w:type="dxa"/>
        <w:left w:w="115.0" w:type="dxa"/>
        <w:bottom w:w="0.0" w:type="dxa"/>
        <w:right w:w="115.0" w:type="dxa"/>
      </w:tblCellMar>
    </w:tblPr>
  </w:style>
  <w:style w:type="table" w:styleId="Table192">
    <w:basedOn w:val="TableNormal"/>
    <w:tblPr>
      <w:tblStyleRowBandSize w:val="1"/>
      <w:tblStyleColBandSize w:val="1"/>
      <w:tblCellMar>
        <w:top w:w="0.0" w:type="dxa"/>
        <w:left w:w="115.0" w:type="dxa"/>
        <w:bottom w:w="0.0" w:type="dxa"/>
        <w:right w:w="115.0" w:type="dxa"/>
      </w:tblCellMar>
    </w:tblPr>
  </w:style>
  <w:style w:type="table" w:styleId="Table193">
    <w:basedOn w:val="TableNormal"/>
    <w:tblPr>
      <w:tblStyleRowBandSize w:val="1"/>
      <w:tblStyleColBandSize w:val="1"/>
      <w:tblCellMar>
        <w:top w:w="0.0" w:type="dxa"/>
        <w:left w:w="115.0" w:type="dxa"/>
        <w:bottom w:w="0.0" w:type="dxa"/>
        <w:right w:w="115.0" w:type="dxa"/>
      </w:tblCellMar>
    </w:tblPr>
  </w:style>
  <w:style w:type="table" w:styleId="Table194">
    <w:basedOn w:val="TableNormal"/>
    <w:tblPr>
      <w:tblStyleRowBandSize w:val="1"/>
      <w:tblStyleColBandSize w:val="1"/>
      <w:tblCellMar>
        <w:top w:w="0.0" w:type="dxa"/>
        <w:left w:w="115.0" w:type="dxa"/>
        <w:bottom w:w="0.0" w:type="dxa"/>
        <w:right w:w="115.0" w:type="dxa"/>
      </w:tblCellMar>
    </w:tblPr>
  </w:style>
  <w:style w:type="table" w:styleId="Table195">
    <w:basedOn w:val="TableNormal"/>
    <w:tblPr>
      <w:tblStyleRowBandSize w:val="1"/>
      <w:tblStyleColBandSize w:val="1"/>
      <w:tblCellMar>
        <w:top w:w="0.0" w:type="dxa"/>
        <w:left w:w="115.0" w:type="dxa"/>
        <w:bottom w:w="0.0" w:type="dxa"/>
        <w:right w:w="115.0" w:type="dxa"/>
      </w:tblCellMar>
    </w:tblPr>
  </w:style>
  <w:style w:type="table" w:styleId="Table196">
    <w:basedOn w:val="TableNormal"/>
    <w:tblPr>
      <w:tblStyleRowBandSize w:val="1"/>
      <w:tblStyleColBandSize w:val="1"/>
      <w:tblCellMar>
        <w:top w:w="0.0" w:type="dxa"/>
        <w:left w:w="115.0" w:type="dxa"/>
        <w:bottom w:w="0.0" w:type="dxa"/>
        <w:right w:w="115.0" w:type="dxa"/>
      </w:tblCellMar>
    </w:tblPr>
  </w:style>
  <w:style w:type="table" w:styleId="Table197">
    <w:basedOn w:val="TableNormal"/>
    <w:tblPr>
      <w:tblStyleRowBandSize w:val="1"/>
      <w:tblStyleColBandSize w:val="1"/>
      <w:tblCellMar>
        <w:top w:w="0.0" w:type="dxa"/>
        <w:left w:w="115.0" w:type="dxa"/>
        <w:bottom w:w="0.0" w:type="dxa"/>
        <w:right w:w="115.0" w:type="dxa"/>
      </w:tblCellMar>
    </w:tblPr>
  </w:style>
  <w:style w:type="table" w:styleId="Table198">
    <w:basedOn w:val="TableNormal"/>
    <w:tblPr>
      <w:tblStyleRowBandSize w:val="1"/>
      <w:tblStyleColBandSize w:val="1"/>
      <w:tblCellMar>
        <w:top w:w="0.0" w:type="dxa"/>
        <w:left w:w="115.0" w:type="dxa"/>
        <w:bottom w:w="0.0" w:type="dxa"/>
        <w:right w:w="115.0" w:type="dxa"/>
      </w:tblCellMar>
    </w:tblPr>
  </w:style>
  <w:style w:type="table" w:styleId="Table199">
    <w:basedOn w:val="TableNormal"/>
    <w:tblPr>
      <w:tblStyleRowBandSize w:val="1"/>
      <w:tblStyleColBandSize w:val="1"/>
      <w:tblCellMar>
        <w:top w:w="0.0" w:type="dxa"/>
        <w:left w:w="115.0" w:type="dxa"/>
        <w:bottom w:w="0.0" w:type="dxa"/>
        <w:right w:w="115.0" w:type="dxa"/>
      </w:tblCellMar>
    </w:tblPr>
  </w:style>
  <w:style w:type="table" w:styleId="Table200">
    <w:basedOn w:val="TableNormal"/>
    <w:tblPr>
      <w:tblStyleRowBandSize w:val="1"/>
      <w:tblStyleColBandSize w:val="1"/>
      <w:tblCellMar>
        <w:top w:w="0.0" w:type="dxa"/>
        <w:left w:w="115.0" w:type="dxa"/>
        <w:bottom w:w="0.0" w:type="dxa"/>
        <w:right w:w="115.0" w:type="dxa"/>
      </w:tblCellMar>
    </w:tblPr>
  </w:style>
  <w:style w:type="table" w:styleId="Table201">
    <w:basedOn w:val="TableNormal"/>
    <w:tblPr>
      <w:tblStyleRowBandSize w:val="1"/>
      <w:tblStyleColBandSize w:val="1"/>
      <w:tblCellMar>
        <w:top w:w="0.0" w:type="dxa"/>
        <w:left w:w="115.0" w:type="dxa"/>
        <w:bottom w:w="0.0" w:type="dxa"/>
        <w:right w:w="115.0" w:type="dxa"/>
      </w:tblCellMar>
    </w:tblPr>
  </w:style>
  <w:style w:type="table" w:styleId="Table202">
    <w:basedOn w:val="TableNormal"/>
    <w:tblPr>
      <w:tblStyleRowBandSize w:val="1"/>
      <w:tblStyleColBandSize w:val="1"/>
      <w:tblCellMar>
        <w:top w:w="0.0" w:type="dxa"/>
        <w:left w:w="115.0" w:type="dxa"/>
        <w:bottom w:w="0.0" w:type="dxa"/>
        <w:right w:w="115.0" w:type="dxa"/>
      </w:tblCellMar>
    </w:tblPr>
  </w:style>
  <w:style w:type="table" w:styleId="Table203">
    <w:basedOn w:val="TableNormal"/>
    <w:tblPr>
      <w:tblStyleRowBandSize w:val="1"/>
      <w:tblStyleColBandSize w:val="1"/>
      <w:tblCellMar>
        <w:top w:w="0.0" w:type="dxa"/>
        <w:left w:w="115.0" w:type="dxa"/>
        <w:bottom w:w="0.0" w:type="dxa"/>
        <w:right w:w="115.0" w:type="dxa"/>
      </w:tblCellMar>
    </w:tblPr>
  </w:style>
  <w:style w:type="table" w:styleId="Table204">
    <w:basedOn w:val="TableNormal"/>
    <w:tblPr>
      <w:tblStyleRowBandSize w:val="1"/>
      <w:tblStyleColBandSize w:val="1"/>
      <w:tblCellMar>
        <w:top w:w="0.0" w:type="dxa"/>
        <w:left w:w="115.0" w:type="dxa"/>
        <w:bottom w:w="0.0" w:type="dxa"/>
        <w:right w:w="115.0" w:type="dxa"/>
      </w:tblCellMar>
    </w:tblPr>
  </w:style>
  <w:style w:type="table" w:styleId="Table205">
    <w:basedOn w:val="TableNormal"/>
    <w:tblPr>
      <w:tblStyleRowBandSize w:val="1"/>
      <w:tblStyleColBandSize w:val="1"/>
      <w:tblCellMar>
        <w:top w:w="0.0" w:type="dxa"/>
        <w:left w:w="115.0" w:type="dxa"/>
        <w:bottom w:w="0.0" w:type="dxa"/>
        <w:right w:w="115.0" w:type="dxa"/>
      </w:tblCellMar>
    </w:tblPr>
  </w:style>
  <w:style w:type="table" w:styleId="Table206">
    <w:basedOn w:val="TableNormal"/>
    <w:tblPr>
      <w:tblStyleRowBandSize w:val="1"/>
      <w:tblStyleColBandSize w:val="1"/>
      <w:tblCellMar>
        <w:top w:w="0.0" w:type="dxa"/>
        <w:left w:w="115.0" w:type="dxa"/>
        <w:bottom w:w="0.0" w:type="dxa"/>
        <w:right w:w="115.0" w:type="dxa"/>
      </w:tblCellMar>
    </w:tblPr>
  </w:style>
  <w:style w:type="table" w:styleId="Table207">
    <w:basedOn w:val="TableNormal"/>
    <w:tblPr>
      <w:tblStyleRowBandSize w:val="1"/>
      <w:tblStyleColBandSize w:val="1"/>
      <w:tblCellMar>
        <w:top w:w="0.0" w:type="dxa"/>
        <w:left w:w="115.0" w:type="dxa"/>
        <w:bottom w:w="0.0" w:type="dxa"/>
        <w:right w:w="115.0" w:type="dxa"/>
      </w:tblCellMar>
    </w:tblPr>
  </w:style>
  <w:style w:type="table" w:styleId="Table208">
    <w:basedOn w:val="TableNormal"/>
    <w:tblPr>
      <w:tblStyleRowBandSize w:val="1"/>
      <w:tblStyleColBandSize w:val="1"/>
      <w:tblCellMar>
        <w:top w:w="0.0" w:type="dxa"/>
        <w:left w:w="115.0" w:type="dxa"/>
        <w:bottom w:w="0.0" w:type="dxa"/>
        <w:right w:w="115.0" w:type="dxa"/>
      </w:tblCellMar>
    </w:tblPr>
  </w:style>
  <w:style w:type="table" w:styleId="Table209">
    <w:basedOn w:val="TableNormal"/>
    <w:tblPr>
      <w:tblStyleRowBandSize w:val="1"/>
      <w:tblStyleColBandSize w:val="1"/>
      <w:tblCellMar>
        <w:top w:w="0.0" w:type="dxa"/>
        <w:left w:w="115.0" w:type="dxa"/>
        <w:bottom w:w="0.0" w:type="dxa"/>
        <w:right w:w="115.0" w:type="dxa"/>
      </w:tblCellMar>
    </w:tblPr>
  </w:style>
  <w:style w:type="table" w:styleId="Table210">
    <w:basedOn w:val="TableNormal"/>
    <w:tblPr>
      <w:tblStyleRowBandSize w:val="1"/>
      <w:tblStyleColBandSize w:val="1"/>
      <w:tblCellMar>
        <w:top w:w="0.0" w:type="dxa"/>
        <w:left w:w="115.0" w:type="dxa"/>
        <w:bottom w:w="0.0" w:type="dxa"/>
        <w:right w:w="115.0" w:type="dxa"/>
      </w:tblCellMar>
    </w:tblPr>
  </w:style>
  <w:style w:type="table" w:styleId="Table211">
    <w:basedOn w:val="TableNormal"/>
    <w:tblPr>
      <w:tblStyleRowBandSize w:val="1"/>
      <w:tblStyleColBandSize w:val="1"/>
      <w:tblCellMar>
        <w:top w:w="0.0" w:type="dxa"/>
        <w:left w:w="115.0" w:type="dxa"/>
        <w:bottom w:w="0.0" w:type="dxa"/>
        <w:right w:w="115.0" w:type="dxa"/>
      </w:tblCellMar>
    </w:tblPr>
  </w:style>
  <w:style w:type="table" w:styleId="Table212">
    <w:basedOn w:val="TableNormal"/>
    <w:tblPr>
      <w:tblStyleRowBandSize w:val="1"/>
      <w:tblStyleColBandSize w:val="1"/>
      <w:tblCellMar>
        <w:top w:w="0.0" w:type="dxa"/>
        <w:left w:w="115.0" w:type="dxa"/>
        <w:bottom w:w="0.0" w:type="dxa"/>
        <w:right w:w="115.0" w:type="dxa"/>
      </w:tblCellMar>
    </w:tblPr>
  </w:style>
  <w:style w:type="table" w:styleId="Table213">
    <w:basedOn w:val="TableNormal"/>
    <w:tblPr>
      <w:tblStyleRowBandSize w:val="1"/>
      <w:tblStyleColBandSize w:val="1"/>
      <w:tblCellMar>
        <w:top w:w="0.0" w:type="dxa"/>
        <w:left w:w="115.0" w:type="dxa"/>
        <w:bottom w:w="0.0" w:type="dxa"/>
        <w:right w:w="115.0" w:type="dxa"/>
      </w:tblCellMar>
    </w:tblPr>
  </w:style>
  <w:style w:type="table" w:styleId="Table214">
    <w:basedOn w:val="TableNormal"/>
    <w:tblPr>
      <w:tblStyleRowBandSize w:val="1"/>
      <w:tblStyleColBandSize w:val="1"/>
      <w:tblCellMar>
        <w:top w:w="0.0" w:type="dxa"/>
        <w:left w:w="115.0" w:type="dxa"/>
        <w:bottom w:w="0.0" w:type="dxa"/>
        <w:right w:w="115.0" w:type="dxa"/>
      </w:tblCellMar>
    </w:tblPr>
  </w:style>
  <w:style w:type="table" w:styleId="Table215">
    <w:basedOn w:val="TableNormal"/>
    <w:tblPr>
      <w:tblStyleRowBandSize w:val="1"/>
      <w:tblStyleColBandSize w:val="1"/>
      <w:tblCellMar>
        <w:top w:w="0.0" w:type="dxa"/>
        <w:left w:w="115.0" w:type="dxa"/>
        <w:bottom w:w="0.0" w:type="dxa"/>
        <w:right w:w="115.0" w:type="dxa"/>
      </w:tblCellMar>
    </w:tblPr>
  </w:style>
  <w:style w:type="table" w:styleId="Table216">
    <w:basedOn w:val="TableNormal"/>
    <w:tblPr>
      <w:tblStyleRowBandSize w:val="1"/>
      <w:tblStyleColBandSize w:val="1"/>
      <w:tblCellMar>
        <w:top w:w="0.0" w:type="dxa"/>
        <w:left w:w="115.0" w:type="dxa"/>
        <w:bottom w:w="0.0" w:type="dxa"/>
        <w:right w:w="115.0" w:type="dxa"/>
      </w:tblCellMar>
    </w:tblPr>
  </w:style>
  <w:style w:type="table" w:styleId="Table2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footer" Target="footer3.xml"/><Relationship Id="rId16" Type="http://schemas.openxmlformats.org/officeDocument/2006/relationships/hyperlink" Target="https://wwmiws.wmo.int/index.ph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Z7Sp7rknJWaNdZBgPH07tCC9UQ==">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2018-12-14T11:34:00Z</dcterms:created>
  <dc:creator>LTJG Joseph T. Phillips</dc:creator>
</cp:coreProperties>
</file>